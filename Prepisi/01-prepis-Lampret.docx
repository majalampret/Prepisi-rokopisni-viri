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593B2C" w14:textId="77777777" w:rsidR="008002ED" w:rsidRPr="008002ED" w:rsidRDefault="008002ED" w:rsidP="008002ED">
      <w:pPr>
        <w:pStyle w:val="teifwHeader"/>
      </w:pPr>
      <w:r>
        <w:t>Dicta</w:t>
      </w:r>
      <w:r>
        <w:br/>
        <w:t xml:space="preserve">Ad </w:t>
      </w:r>
      <w:r>
        <w:rPr>
          <w:rFonts w:ascii="ZRCola" w:hAnsi="ZRCola" w:cs="ZRCola"/>
        </w:rPr>
        <w:t>ſ</w:t>
      </w:r>
      <w:r>
        <w:t>tam</w:t>
      </w:r>
      <w:r>
        <w:br/>
      </w:r>
      <w:r w:rsidRPr="00455485">
        <w:rPr>
          <w:rStyle w:val="teiabbr"/>
        </w:rPr>
        <w:t>Margar.</w:t>
      </w:r>
      <w:r>
        <w:br/>
      </w:r>
      <w:r w:rsidRPr="008002ED">
        <w:rPr>
          <w:rStyle w:val="teiabbr"/>
        </w:rPr>
        <w:t>Dn͠ca</w:t>
      </w:r>
      <w:r w:rsidRPr="008002ED">
        <w:t xml:space="preserve"> in</w:t>
      </w:r>
      <w:r w:rsidRPr="008002ED">
        <w:br/>
        <w:t>Albis</w:t>
      </w:r>
      <w:r w:rsidRPr="008002ED">
        <w:br/>
        <w:t>778</w:t>
      </w:r>
    </w:p>
    <w:p w14:paraId="5F3FC3E6" w14:textId="77777777" w:rsidR="002A6DA5" w:rsidRDefault="00455485" w:rsidP="002A6DA5">
      <w:pPr>
        <w:pStyle w:val="Naslov1"/>
        <w:rPr>
          <w:rStyle w:val="teiabbr"/>
        </w:rPr>
      </w:pPr>
      <w:r>
        <w:t xml:space="preserve">Concio pro Fest. </w:t>
      </w:r>
      <w:r w:rsidRPr="00F20906">
        <w:rPr>
          <w:rStyle w:val="teiabbr"/>
        </w:rPr>
        <w:t>Dedica͠oi₉</w:t>
      </w:r>
    </w:p>
    <w:p w14:paraId="2C4B423F" w14:textId="77777777" w:rsidR="002A6DA5" w:rsidRPr="002A6DA5" w:rsidRDefault="002A6DA5" w:rsidP="002A6DA5">
      <w:pPr>
        <w:rPr>
          <w:lang w:val="en-GB" w:eastAsia="x-none"/>
        </w:rPr>
      </w:pPr>
    </w:p>
    <w:p w14:paraId="5E392FBF" w14:textId="77777777" w:rsidR="00446DC1" w:rsidRPr="005D0A28" w:rsidRDefault="00455485" w:rsidP="00446DC1">
      <w:pPr>
        <w:rPr>
          <w:rStyle w:val="teiadd"/>
        </w:rPr>
      </w:pPr>
      <w:r w:rsidRPr="005D0A28">
        <w:rPr>
          <w:rStyle w:val="teiadd"/>
        </w:rPr>
        <w:t>Leopold Volkmer</w:t>
      </w:r>
      <w:r w:rsidRPr="005D0A28">
        <w:rPr>
          <w:rStyle w:val="teiadd"/>
        </w:rPr>
        <w:br/>
        <w:t>D. J. Pajek 1881.</w:t>
      </w:r>
    </w:p>
    <w:p w14:paraId="19D7E89D" w14:textId="77327B0C" w:rsidR="0052604C" w:rsidRPr="00A929F4" w:rsidRDefault="00446DC1">
      <w:pPr>
        <w:pStyle w:val="Naslov2"/>
      </w:pPr>
      <w:r w:rsidRPr="00A929F4">
        <w:t>Textus</w:t>
      </w:r>
    </w:p>
    <w:p w14:paraId="644B0386" w14:textId="77777777" w:rsidR="00051A7B" w:rsidRDefault="00446DC1" w:rsidP="00446DC1">
      <w:pPr>
        <w:pStyle w:val="Naslov2"/>
        <w:rPr>
          <w:rStyle w:val="teiquote"/>
        </w:rPr>
      </w:pPr>
      <w:r>
        <w:rPr>
          <w:rStyle w:val="teiadd"/>
          <w:rFonts w:cstheme="majorBidi"/>
          <w:color w:val="4F81BD" w:themeColor="accent1"/>
          <w:u w:val="none"/>
          <w:lang w:val="sl-SI" w:eastAsia="en-US"/>
        </w:rPr>
        <w:br/>
      </w:r>
      <w:r w:rsidRPr="00446DC1">
        <w:rPr>
          <w:rStyle w:val="teiquote"/>
        </w:rPr>
        <w:t>Domus mea domus orationis est, vos autem illam</w:t>
      </w:r>
      <w:r w:rsidRPr="00446DC1">
        <w:rPr>
          <w:rStyle w:val="teiquote"/>
        </w:rPr>
        <w:br/>
        <w:t>speluncam latronum.</w:t>
      </w:r>
      <w:r w:rsidRPr="00446DC1">
        <w:rPr>
          <w:rStyle w:val="teiquote"/>
        </w:rPr>
        <w:br/>
        <w:t>Moja hiſha je ena hiſha te molitve; vi pa ste nyo napravli k-eni ras-</w:t>
      </w:r>
      <w:r w:rsidRPr="00446DC1">
        <w:rPr>
          <w:rStyle w:val="teiquote"/>
        </w:rPr>
        <w:br/>
        <w:t>boinizhki jami.</w:t>
      </w:r>
    </w:p>
    <w:p w14:paraId="2CD32A76" w14:textId="77777777" w:rsidR="00446DC1" w:rsidRDefault="00446DC1" w:rsidP="00446DC1">
      <w:pPr>
        <w:pStyle w:val="Naslov2"/>
        <w:rPr>
          <w:rStyle w:val="teibibl"/>
        </w:rPr>
      </w:pPr>
      <w:r w:rsidRPr="00446DC1">
        <w:rPr>
          <w:rStyle w:val="teiquote"/>
        </w:rPr>
        <w:br/>
      </w:r>
      <w:r w:rsidRPr="00446DC1">
        <w:rPr>
          <w:rStyle w:val="teibibl"/>
        </w:rPr>
        <w:t>Luc.59.cap.</w:t>
      </w:r>
    </w:p>
    <w:p w14:paraId="3C10B13B" w14:textId="77777777" w:rsidR="00051A7B" w:rsidRPr="00051A7B" w:rsidRDefault="00051A7B" w:rsidP="00051A7B">
      <w:pPr>
        <w:rPr>
          <w:lang w:val="en-GB" w:eastAsia="x-none"/>
        </w:rPr>
      </w:pPr>
    </w:p>
    <w:p w14:paraId="676BFF65" w14:textId="7C088525" w:rsidR="007151CC" w:rsidRDefault="00446DC1" w:rsidP="00385F54">
      <w:pPr>
        <w:rPr>
          <w:rFonts w:ascii="ZRCola" w:hAnsi="ZRCola" w:cs="ZRCola"/>
          <w:lang w:val="en-GB" w:eastAsia="x-none"/>
        </w:rPr>
      </w:pPr>
      <w:r>
        <w:rPr>
          <w:rFonts w:ascii="ZRCola" w:hAnsi="ZRCola" w:cs="ZRCola"/>
          <w:lang w:val="en-GB" w:eastAsia="x-none"/>
        </w:rPr>
        <w:t>ſ</w:t>
      </w:r>
      <w:r>
        <w:rPr>
          <w:lang w:val="en-GB" w:eastAsia="x-none"/>
        </w:rPr>
        <w:t>agvi</w:t>
      </w:r>
      <w:r>
        <w:rPr>
          <w:rFonts w:ascii="ZRCola" w:hAnsi="ZRCola" w:cs="ZRCola"/>
          <w:lang w:val="en-GB" w:eastAsia="x-none"/>
        </w:rPr>
        <w:t>ſ</w:t>
      </w:r>
      <w:r>
        <w:rPr>
          <w:lang w:val="en-GB" w:eastAsia="x-none"/>
        </w:rPr>
        <w:t>hno oistro, pa denog re</w:t>
      </w:r>
      <w:r>
        <w:rPr>
          <w:rFonts w:ascii="ZRCola" w:hAnsi="ZRCola" w:cs="ZRCola"/>
          <w:lang w:val="en-GB" w:eastAsia="x-none"/>
        </w:rPr>
        <w:t>ſ</w:t>
      </w:r>
      <w:r w:rsidR="007151CC">
        <w:rPr>
          <w:lang w:val="en-GB" w:eastAsia="x-none"/>
        </w:rPr>
        <w:t>nizhno je ta</w:t>
      </w:r>
      <w:r>
        <w:rPr>
          <w:lang w:val="en-GB" w:eastAsia="x-none"/>
        </w:rPr>
        <w:t xml:space="preserve"> </w:t>
      </w:r>
      <w:r>
        <w:rPr>
          <w:rFonts w:ascii="ZRCola" w:hAnsi="ZRCola" w:cs="ZRCola"/>
          <w:lang w:val="en-GB" w:eastAsia="x-none"/>
        </w:rPr>
        <w:t>ſ</w:t>
      </w:r>
      <w:r>
        <w:rPr>
          <w:lang w:val="en-GB" w:eastAsia="x-none"/>
        </w:rPr>
        <w:t>in bo</w:t>
      </w:r>
      <w:r>
        <w:rPr>
          <w:rFonts w:ascii="ZRCola" w:hAnsi="ZRCola" w:cs="ZRCola"/>
          <w:lang w:val="en-GB" w:eastAsia="x-none"/>
        </w:rPr>
        <w:t>ſ</w:t>
      </w:r>
      <w:r>
        <w:rPr>
          <w:lang w:val="en-GB" w:eastAsia="x-none"/>
        </w:rPr>
        <w:t>h</w:t>
      </w:r>
      <w:r>
        <w:rPr>
          <w:rFonts w:ascii="ZRCola" w:hAnsi="ZRCola" w:cs="ZRCola"/>
          <w:lang w:val="en-GB" w:eastAsia="x-none"/>
        </w:rPr>
        <w:t>ÿ</w:t>
      </w:r>
      <w:r>
        <w:rPr>
          <w:lang w:val="en-GB" w:eastAsia="x-none"/>
        </w:rPr>
        <w:t xml:space="preserve"> guzho, dare je</w:t>
      </w:r>
      <w:r>
        <w:rPr>
          <w:lang w:val="en-GB" w:eastAsia="x-none"/>
        </w:rPr>
        <w:br/>
        <w:t>v-jerusalemskem templni ludi nai</w:t>
      </w:r>
      <w:r>
        <w:rPr>
          <w:rFonts w:ascii="ZRCola" w:hAnsi="ZRCola" w:cs="ZRCola"/>
          <w:lang w:val="en-GB" w:eastAsia="x-none"/>
        </w:rPr>
        <w:t>ſho, keri ſo tam ſvojo terstvo derſhali.</w:t>
      </w:r>
      <w:r w:rsidR="007151CC">
        <w:rPr>
          <w:rFonts w:ascii="ZRCola" w:hAnsi="ZRCola" w:cs="ZRCola"/>
          <w:lang w:val="en-GB" w:eastAsia="x-none"/>
        </w:rPr>
        <w:br/>
      </w:r>
      <w:r w:rsidR="00284E5B">
        <w:rPr>
          <w:lang w:val="en-GB"/>
        </w:rPr>
        <w:t>Moja hi</w:t>
      </w:r>
      <w:r w:rsidR="00F20906">
        <w:rPr>
          <w:rFonts w:ascii="ZRCola" w:hAnsi="ZRCola" w:cs="ZRCola"/>
          <w:lang w:val="en-GB"/>
        </w:rPr>
        <w:t>ſ</w:t>
      </w:r>
      <w:r w:rsidR="00284E5B">
        <w:rPr>
          <w:lang w:val="en-GB"/>
        </w:rPr>
        <w:t>ha je ena hi</w:t>
      </w:r>
      <w:r w:rsidR="00F20906">
        <w:rPr>
          <w:rFonts w:ascii="ZRCola" w:hAnsi="ZRCola" w:cs="ZRCola"/>
          <w:lang w:val="en-GB"/>
        </w:rPr>
        <w:t>ſ</w:t>
      </w:r>
      <w:r w:rsidR="00284E5B">
        <w:rPr>
          <w:lang w:val="en-GB"/>
        </w:rPr>
        <w:t xml:space="preserve">ha te molitve, vi pa </w:t>
      </w:r>
      <w:r w:rsidR="00F20906">
        <w:rPr>
          <w:rFonts w:ascii="ZRCola" w:hAnsi="ZRCola" w:cs="ZRCola"/>
          <w:lang w:val="en-GB"/>
        </w:rPr>
        <w:t>ſ</w:t>
      </w:r>
      <w:r w:rsidR="007151CC">
        <w:rPr>
          <w:lang w:val="en-GB"/>
        </w:rPr>
        <w:t>te</w:t>
      </w:r>
      <w:r w:rsidR="00F20906">
        <w:rPr>
          <w:lang w:val="en-GB"/>
        </w:rPr>
        <w:t xml:space="preserve"> n</w:t>
      </w:r>
      <w:r w:rsidR="007151CC">
        <w:rPr>
          <w:lang w:val="en-GB"/>
        </w:rPr>
        <w:t>yo</w:t>
      </w:r>
      <w:r w:rsidR="0040003A">
        <w:rPr>
          <w:color w:val="FF0000"/>
          <w:lang w:val="en-GB"/>
        </w:rPr>
        <w:t xml:space="preserve"> </w:t>
      </w:r>
      <w:r w:rsidR="0040003A" w:rsidRPr="0040003A">
        <w:rPr>
          <w:lang w:val="en-GB"/>
        </w:rPr>
        <w:t>napravli</w:t>
      </w:r>
      <w:r w:rsidR="0040003A">
        <w:rPr>
          <w:lang w:val="en-GB"/>
        </w:rPr>
        <w:t xml:space="preserve"> </w:t>
      </w:r>
      <w:r w:rsidR="00F20906">
        <w:rPr>
          <w:lang w:val="en-GB"/>
        </w:rPr>
        <w:t>k</w:t>
      </w:r>
      <w:r w:rsidR="0040003A">
        <w:rPr>
          <w:lang w:val="en-GB"/>
        </w:rPr>
        <w:t>-eni rasboi-</w:t>
      </w:r>
      <w:r w:rsidR="007151CC">
        <w:rPr>
          <w:rFonts w:ascii="ZRCola" w:hAnsi="ZRCola" w:cs="ZRCola"/>
          <w:lang w:val="en-GB" w:eastAsia="x-none"/>
        </w:rPr>
        <w:br/>
      </w:r>
      <w:r w:rsidR="0040003A">
        <w:rPr>
          <w:lang w:val="en-GB"/>
        </w:rPr>
        <w:t xml:space="preserve">nizhki jami. Kaj bi guzho, pita </w:t>
      </w:r>
      <w:r w:rsidR="0040003A" w:rsidRPr="00A929F4">
        <w:t xml:space="preserve">ta </w:t>
      </w:r>
      <w:r w:rsidR="00F20906" w:rsidRPr="00A929F4">
        <w:rPr>
          <w:rStyle w:val="teipersName"/>
        </w:rPr>
        <w:t>ſ</w:t>
      </w:r>
      <w:r w:rsidR="0040003A" w:rsidRPr="00A929F4">
        <w:rPr>
          <w:rStyle w:val="teipersName"/>
        </w:rPr>
        <w:t xml:space="preserve">. ozha </w:t>
      </w:r>
      <w:r w:rsidR="00F20906" w:rsidRPr="00A929F4">
        <w:rPr>
          <w:rStyle w:val="teipersName"/>
        </w:rPr>
        <w:t>A</w:t>
      </w:r>
      <w:r w:rsidR="0040003A" w:rsidRPr="00A929F4">
        <w:rPr>
          <w:rStyle w:val="teipersName"/>
        </w:rPr>
        <w:t>ugush</w:t>
      </w:r>
      <w:r w:rsidR="00F20906" w:rsidRPr="00A929F4">
        <w:rPr>
          <w:rStyle w:val="teipersName"/>
        </w:rPr>
        <w:t>tin</w:t>
      </w:r>
      <w:r w:rsidR="0040003A">
        <w:rPr>
          <w:lang w:val="en-GB"/>
        </w:rPr>
        <w:t xml:space="preserve"> </w:t>
      </w:r>
      <w:r w:rsidR="00F20906">
        <w:rPr>
          <w:rFonts w:ascii="ZRCola" w:hAnsi="ZRCola" w:cs="ZRCola"/>
          <w:lang w:val="en-GB"/>
        </w:rPr>
        <w:t>ſ</w:t>
      </w:r>
      <w:r w:rsidR="0040003A">
        <w:rPr>
          <w:lang w:val="en-GB"/>
        </w:rPr>
        <w:t xml:space="preserve">am </w:t>
      </w:r>
      <w:r w:rsidR="00F20906">
        <w:rPr>
          <w:rFonts w:ascii="ZRCola" w:hAnsi="ZRCola" w:cs="ZRCola"/>
          <w:lang w:val="en-GB"/>
        </w:rPr>
        <w:t>ſ</w:t>
      </w:r>
      <w:r w:rsidR="0040003A">
        <w:rPr>
          <w:lang w:val="en-GB"/>
        </w:rPr>
        <w:t xml:space="preserve">ebe, </w:t>
      </w:r>
      <w:r w:rsidR="00F20906">
        <w:rPr>
          <w:lang w:val="en-GB"/>
        </w:rPr>
        <w:t>k</w:t>
      </w:r>
      <w:r w:rsidR="0040003A">
        <w:rPr>
          <w:lang w:val="en-GB"/>
        </w:rPr>
        <w:t>e to</w:t>
      </w:r>
      <w:r w:rsidR="00F20906">
        <w:rPr>
          <w:lang w:val="en-GB"/>
        </w:rPr>
        <w:t>t</w:t>
      </w:r>
      <w:r w:rsidR="0040003A">
        <w:rPr>
          <w:lang w:val="en-GB"/>
        </w:rPr>
        <w:t>e</w:t>
      </w:r>
      <w:r w:rsidR="007151CC">
        <w:rPr>
          <w:rFonts w:ascii="ZRCola" w:hAnsi="ZRCola" w:cs="ZRCola"/>
          <w:lang w:val="en-GB" w:eastAsia="x-none"/>
        </w:rPr>
        <w:br/>
      </w:r>
      <w:r w:rsidR="0040003A">
        <w:rPr>
          <w:lang w:val="en-GB"/>
        </w:rPr>
        <w:t>besed</w:t>
      </w:r>
      <w:r w:rsidR="00F20906">
        <w:rPr>
          <w:lang w:val="en-GB"/>
        </w:rPr>
        <w:t>e</w:t>
      </w:r>
      <w:r w:rsidR="0040003A">
        <w:rPr>
          <w:lang w:val="en-GB"/>
        </w:rPr>
        <w:t xml:space="preserve"> </w:t>
      </w:r>
      <w:r w:rsidR="00F20906" w:rsidRPr="00A929F4">
        <w:t>ſi</w:t>
      </w:r>
      <w:r w:rsidR="0040003A" w:rsidRPr="00A929F4">
        <w:t>na</w:t>
      </w:r>
      <w:r w:rsidR="005F59AA">
        <w:rPr>
          <w:lang w:val="en-GB"/>
        </w:rPr>
        <w:t xml:space="preserve"> bo</w:t>
      </w:r>
      <w:r w:rsidR="0040003A">
        <w:rPr>
          <w:lang w:val="en-GB"/>
        </w:rPr>
        <w:t>shiega bere, kaj bi gu</w:t>
      </w:r>
      <w:r w:rsidR="005B2E4A">
        <w:rPr>
          <w:lang w:val="en-GB"/>
        </w:rPr>
        <w:t xml:space="preserve">zho, no kaj bi </w:t>
      </w:r>
      <w:r w:rsidR="00F20906">
        <w:rPr>
          <w:rFonts w:ascii="ZRCola" w:hAnsi="ZRCola" w:cs="ZRCola"/>
          <w:lang w:val="en-GB"/>
        </w:rPr>
        <w:t>ſ</w:t>
      </w:r>
      <w:r w:rsidR="005B2E4A">
        <w:rPr>
          <w:lang w:val="en-GB"/>
        </w:rPr>
        <w:t>toro, zhi bi v-n</w:t>
      </w:r>
      <w:r w:rsidR="0040003A">
        <w:rPr>
          <w:lang w:val="en-GB"/>
        </w:rPr>
        <w:t>a</w:t>
      </w:r>
      <w:r w:rsidR="0040003A" w:rsidRPr="0040003A">
        <w:rPr>
          <w:lang w:val="en-GB"/>
        </w:rPr>
        <w:t>ſh</w:t>
      </w:r>
      <w:r w:rsidR="00ED1CB7">
        <w:rPr>
          <w:lang w:val="en-GB"/>
        </w:rPr>
        <w:t>e</w:t>
      </w:r>
      <w:r w:rsidR="007151CC">
        <w:rPr>
          <w:rFonts w:ascii="ZRCola" w:hAnsi="ZRCola" w:cs="ZRCola"/>
          <w:lang w:val="en-GB" w:eastAsia="x-none"/>
        </w:rPr>
        <w:br/>
      </w:r>
      <w:r w:rsidR="00ED1CB7">
        <w:rPr>
          <w:lang w:val="en-GB"/>
        </w:rPr>
        <w:t>zi</w:t>
      </w:r>
      <w:r w:rsidR="00F20906">
        <w:rPr>
          <w:lang w:val="en-GB"/>
        </w:rPr>
        <w:t>r</w:t>
      </w:r>
      <w:r w:rsidR="00ED1CB7">
        <w:rPr>
          <w:lang w:val="en-GB"/>
        </w:rPr>
        <w:t>kve pri</w:t>
      </w:r>
      <w:r w:rsidR="00ED1CB7" w:rsidRPr="00ED1CB7">
        <w:rPr>
          <w:lang w:val="en-GB"/>
        </w:rPr>
        <w:t>ſh</w:t>
      </w:r>
      <w:r w:rsidR="00ED1CB7">
        <w:rPr>
          <w:lang w:val="en-GB"/>
        </w:rPr>
        <w:t>o, no vidio, kak se mi v-nyh sader</w:t>
      </w:r>
      <w:r w:rsidR="00ED1CB7" w:rsidRPr="00ED1CB7">
        <w:rPr>
          <w:lang w:val="en-GB"/>
        </w:rPr>
        <w:t>ſh</w:t>
      </w:r>
      <w:r w:rsidR="00ED1CB7">
        <w:rPr>
          <w:lang w:val="en-GB"/>
        </w:rPr>
        <w:t>imo? nebi on vur</w:t>
      </w:r>
      <w:r w:rsidR="00ED1CB7" w:rsidRPr="00ED1CB7">
        <w:rPr>
          <w:lang w:val="en-GB"/>
        </w:rPr>
        <w:t>ſh</w:t>
      </w:r>
      <w:r w:rsidR="00ED1CB7">
        <w:rPr>
          <w:lang w:val="en-GB"/>
        </w:rPr>
        <w:t>ah</w:t>
      </w:r>
      <w:r w:rsidR="007151CC">
        <w:rPr>
          <w:rFonts w:ascii="ZRCola" w:hAnsi="ZRCola" w:cs="ZRCola"/>
          <w:lang w:val="en-GB" w:eastAsia="x-none"/>
        </w:rPr>
        <w:br/>
      </w:r>
      <w:r w:rsidR="00ED1CB7">
        <w:rPr>
          <w:lang w:val="en-GB"/>
        </w:rPr>
        <w:t xml:space="preserve">meo nas </w:t>
      </w:r>
      <w:r w:rsidR="00ED1CB7" w:rsidRPr="00ED1CB7">
        <w:rPr>
          <w:lang w:val="en-GB"/>
        </w:rPr>
        <w:t>ſhe</w:t>
      </w:r>
      <w:r w:rsidR="00ED1CB7">
        <w:rPr>
          <w:lang w:val="en-GB"/>
        </w:rPr>
        <w:t xml:space="preserve"> bol oistro </w:t>
      </w:r>
      <w:r w:rsidR="00F20906">
        <w:rPr>
          <w:rFonts w:ascii="ZRCola" w:hAnsi="ZRCola" w:cs="ZRCola"/>
          <w:lang w:val="en-GB"/>
        </w:rPr>
        <w:t>ſ</w:t>
      </w:r>
      <w:r w:rsidR="00F20906">
        <w:rPr>
          <w:lang w:val="en-GB"/>
        </w:rPr>
        <w:t>a</w:t>
      </w:r>
      <w:r w:rsidR="00F20906">
        <w:rPr>
          <w:rFonts w:ascii="ZRCola" w:hAnsi="ZRCola" w:cs="ZRCola"/>
          <w:lang w:val="en-GB"/>
        </w:rPr>
        <w:t>ſ</w:t>
      </w:r>
      <w:r w:rsidR="00ED1CB7">
        <w:rPr>
          <w:lang w:val="en-GB"/>
        </w:rPr>
        <w:t xml:space="preserve">potati, kak negda te judie? Pa kaj bi ti </w:t>
      </w:r>
      <w:r w:rsidR="00F20906">
        <w:rPr>
          <w:lang w:val="en-GB"/>
        </w:rPr>
        <w:t>M</w:t>
      </w:r>
      <w:r w:rsidR="00ED1CB7">
        <w:rPr>
          <w:lang w:val="en-GB"/>
        </w:rPr>
        <w:t>e</w:t>
      </w:r>
      <w:r w:rsidR="00ED1CB7" w:rsidRPr="00ED1CB7">
        <w:rPr>
          <w:lang w:val="en-GB"/>
        </w:rPr>
        <w:t>ſh</w:t>
      </w:r>
      <w:r w:rsidR="00ED1CB7">
        <w:rPr>
          <w:lang w:val="en-GB"/>
        </w:rPr>
        <w:t>ni</w:t>
      </w:r>
      <w:r w:rsidR="00F20906">
        <w:rPr>
          <w:lang w:val="en-GB"/>
        </w:rPr>
        <w:t>-</w:t>
      </w:r>
      <w:r w:rsidR="007151CC">
        <w:rPr>
          <w:rFonts w:ascii="ZRCola" w:hAnsi="ZRCola" w:cs="ZRCola"/>
          <w:lang w:val="en-GB" w:eastAsia="x-none"/>
        </w:rPr>
        <w:br/>
      </w:r>
      <w:r w:rsidR="00ED1CB7">
        <w:rPr>
          <w:lang w:val="en-GB"/>
        </w:rPr>
        <w:t xml:space="preserve">ki, keri </w:t>
      </w:r>
      <w:r w:rsidR="00F20906">
        <w:rPr>
          <w:rFonts w:ascii="ZRCola" w:hAnsi="ZRCola" w:cs="ZRCola"/>
          <w:lang w:val="en-GB"/>
        </w:rPr>
        <w:t>ſ</w:t>
      </w:r>
      <w:r w:rsidR="00ED1CB7">
        <w:rPr>
          <w:lang w:val="en-GB"/>
        </w:rPr>
        <w:t xml:space="preserve">o na </w:t>
      </w:r>
      <w:r w:rsidR="00F20906">
        <w:rPr>
          <w:rFonts w:ascii="ZRCola" w:hAnsi="ZRCola" w:cs="ZRCola"/>
          <w:lang w:val="en-GB"/>
        </w:rPr>
        <w:t>ſ</w:t>
      </w:r>
      <w:r w:rsidR="00ED1CB7">
        <w:rPr>
          <w:lang w:val="en-GB"/>
        </w:rPr>
        <w:t xml:space="preserve">veiti </w:t>
      </w:r>
      <w:r w:rsidR="00AD78C6">
        <w:rPr>
          <w:lang w:val="en-GB"/>
        </w:rPr>
        <w:t xml:space="preserve">nyegvi namestniki, keri vse to </w:t>
      </w:r>
      <w:r w:rsidR="00147F12">
        <w:rPr>
          <w:rFonts w:ascii="ZRCola" w:hAnsi="ZRCola" w:cs="ZRCola"/>
          <w:lang w:val="en-GB"/>
        </w:rPr>
        <w:t>ſ</w:t>
      </w:r>
      <w:r w:rsidR="00AD78C6">
        <w:rPr>
          <w:lang w:val="en-GB"/>
        </w:rPr>
        <w:t>-</w:t>
      </w:r>
      <w:r w:rsidR="00ED1CB7">
        <w:rPr>
          <w:lang w:val="en-GB"/>
        </w:rPr>
        <w:t>o</w:t>
      </w:r>
      <w:r w:rsidR="003863BB">
        <w:rPr>
          <w:lang w:val="en-GB"/>
        </w:rPr>
        <w:t>z</w:t>
      </w:r>
      <w:r w:rsidR="00ED1CB7" w:rsidRPr="00ED1CB7">
        <w:rPr>
          <w:lang w:val="en-GB"/>
        </w:rPr>
        <w:t>h</w:t>
      </w:r>
      <w:r w:rsidR="00ED1CB7">
        <w:rPr>
          <w:lang w:val="en-GB"/>
        </w:rPr>
        <w:t>mi vidio, kaj</w:t>
      </w:r>
      <w:r w:rsidR="007151CC">
        <w:rPr>
          <w:rFonts w:ascii="ZRCola" w:hAnsi="ZRCola" w:cs="ZRCola"/>
          <w:lang w:val="en-GB" w:eastAsia="x-none"/>
        </w:rPr>
        <w:br/>
      </w:r>
      <w:r w:rsidR="00147F12">
        <w:rPr>
          <w:rFonts w:ascii="ZRCola" w:hAnsi="ZRCola" w:cs="ZRCola"/>
          <w:lang w:val="en-GB"/>
        </w:rPr>
        <w:t>ſ</w:t>
      </w:r>
      <w:r w:rsidR="00ED1CB7">
        <w:rPr>
          <w:lang w:val="en-GB"/>
        </w:rPr>
        <w:t xml:space="preserve">e v-teh </w:t>
      </w:r>
      <w:r w:rsidR="00147F12">
        <w:rPr>
          <w:rFonts w:ascii="ZRCola" w:hAnsi="ZRCola" w:cs="ZRCola"/>
          <w:lang w:val="en-GB"/>
        </w:rPr>
        <w:t>ſ</w:t>
      </w:r>
      <w:r w:rsidR="00ED1CB7">
        <w:rPr>
          <w:lang w:val="en-GB"/>
        </w:rPr>
        <w:t xml:space="preserve">vetih </w:t>
      </w:r>
      <w:r w:rsidR="00582FC8">
        <w:rPr>
          <w:lang w:val="en-GB"/>
        </w:rPr>
        <w:t>zivkvah ne</w:t>
      </w:r>
      <w:r w:rsidR="00147F12">
        <w:rPr>
          <w:rFonts w:ascii="ZRCola" w:hAnsi="ZRCola" w:cs="ZRCola"/>
          <w:lang w:val="en-GB"/>
        </w:rPr>
        <w:t>ſ</w:t>
      </w:r>
      <w:r w:rsidR="00582FC8">
        <w:rPr>
          <w:lang w:val="en-GB"/>
        </w:rPr>
        <w:t>podobnega dela, kaj bi reko toti storiti mogli</w:t>
      </w:r>
      <w:r w:rsidR="007151CC">
        <w:rPr>
          <w:rFonts w:ascii="ZRCola" w:hAnsi="ZRCola" w:cs="ZRCola"/>
          <w:lang w:val="en-GB" w:eastAsia="x-none"/>
        </w:rPr>
        <w:br/>
      </w:r>
      <w:r w:rsidR="00147F12">
        <w:rPr>
          <w:rFonts w:ascii="ZRCola" w:hAnsi="ZRCola" w:cs="ZRCola"/>
          <w:lang w:val="en-GB"/>
        </w:rPr>
        <w:t>ſ</w:t>
      </w:r>
      <w:r w:rsidR="00582FC8">
        <w:rPr>
          <w:lang w:val="en-GB"/>
        </w:rPr>
        <w:t xml:space="preserve">meo oni </w:t>
      </w:r>
      <w:r w:rsidR="00582FC8" w:rsidRPr="00A929F4">
        <w:t>t</w:t>
      </w:r>
      <w:r w:rsidR="00147F12" w:rsidRPr="00A929F4">
        <w:t>ih</w:t>
      </w:r>
      <w:r w:rsidR="00582FC8" w:rsidRPr="00A929F4">
        <w:t>o</w:t>
      </w:r>
      <w:r w:rsidR="00582FC8">
        <w:rPr>
          <w:lang w:val="en-GB"/>
        </w:rPr>
        <w:t xml:space="preserve"> biti, </w:t>
      </w:r>
      <w:r w:rsidR="00147F12" w:rsidRPr="00A929F4">
        <w:t>dare</w:t>
      </w:r>
      <w:r w:rsidR="00147F12">
        <w:rPr>
          <w:lang w:val="en-GB"/>
        </w:rPr>
        <w:t xml:space="preserve"> </w:t>
      </w:r>
      <w:r w:rsidR="00AD78C6">
        <w:rPr>
          <w:lang w:val="en-GB"/>
        </w:rPr>
        <w:t xml:space="preserve">vidio, da </w:t>
      </w:r>
      <w:r w:rsidR="00147F12">
        <w:rPr>
          <w:rFonts w:ascii="ZRCola" w:hAnsi="ZRCola" w:cs="ZRCola"/>
          <w:lang w:val="en-GB"/>
        </w:rPr>
        <w:t>ſ</w:t>
      </w:r>
      <w:r w:rsidR="00AD78C6">
        <w:rPr>
          <w:lang w:val="en-GB"/>
        </w:rPr>
        <w:t>e to kristi</w:t>
      </w:r>
      <w:r w:rsidR="00582FC8">
        <w:rPr>
          <w:lang w:val="en-GB"/>
        </w:rPr>
        <w:t>a</w:t>
      </w:r>
      <w:r w:rsidR="00D77521">
        <w:rPr>
          <w:lang w:val="en-GB"/>
        </w:rPr>
        <w:t>nsko luz</w:t>
      </w:r>
      <w:r w:rsidR="00582FC8">
        <w:rPr>
          <w:lang w:val="en-GB"/>
        </w:rPr>
        <w:t>tvo tam nedost</w:t>
      </w:r>
      <w:r w:rsidR="00147F12">
        <w:rPr>
          <w:lang w:val="en-GB"/>
        </w:rPr>
        <w:t>o</w:t>
      </w:r>
      <w:r w:rsidR="00582FC8">
        <w:rPr>
          <w:lang w:val="en-GB"/>
        </w:rPr>
        <w:t>ino</w:t>
      </w:r>
      <w:r w:rsidR="007151CC">
        <w:rPr>
          <w:rFonts w:ascii="ZRCola" w:hAnsi="ZRCola" w:cs="ZRCola"/>
          <w:lang w:val="en-GB" w:eastAsia="x-none"/>
        </w:rPr>
        <w:br/>
      </w:r>
      <w:r w:rsidR="00147F12">
        <w:rPr>
          <w:rFonts w:ascii="ZRCola" w:hAnsi="ZRCola" w:cs="ZRCola"/>
          <w:lang w:val="en-GB"/>
        </w:rPr>
        <w:t>ſ</w:t>
      </w:r>
      <w:r w:rsidR="00582FC8">
        <w:rPr>
          <w:lang w:val="en-GB"/>
        </w:rPr>
        <w:t>ader</w:t>
      </w:r>
      <w:r w:rsidR="00582FC8" w:rsidRPr="00582FC8">
        <w:rPr>
          <w:lang w:val="en-GB"/>
        </w:rPr>
        <w:t>ſh</w:t>
      </w:r>
      <w:r w:rsidR="00582FC8">
        <w:rPr>
          <w:lang w:val="en-GB"/>
        </w:rPr>
        <w:t xml:space="preserve">i, no zhi </w:t>
      </w:r>
      <w:r w:rsidR="00147F12">
        <w:rPr>
          <w:rFonts w:ascii="ZRCola" w:hAnsi="ZRCola" w:cs="ZRCola"/>
          <w:lang w:val="en-GB"/>
        </w:rPr>
        <w:t>ſ</w:t>
      </w:r>
      <w:r w:rsidR="00582FC8">
        <w:rPr>
          <w:lang w:val="en-GB"/>
        </w:rPr>
        <w:t xml:space="preserve">o tiho, zhi so prevsetnost </w:t>
      </w:r>
      <w:r w:rsidR="00147F12">
        <w:rPr>
          <w:rFonts w:ascii="ZRCola" w:hAnsi="ZRCola" w:cs="ZRCola"/>
          <w:lang w:val="en-GB"/>
        </w:rPr>
        <w:t>ſ</w:t>
      </w:r>
      <w:r w:rsidR="00582FC8">
        <w:rPr>
          <w:lang w:val="en-GB"/>
        </w:rPr>
        <w:t>vojega po</w:t>
      </w:r>
      <w:r w:rsidR="00147F12">
        <w:rPr>
          <w:lang w:val="en-GB"/>
        </w:rPr>
        <w:t>dl</w:t>
      </w:r>
      <w:r w:rsidR="00582FC8">
        <w:rPr>
          <w:lang w:val="en-GB"/>
        </w:rPr>
        <w:t>o</w:t>
      </w:r>
      <w:r w:rsidR="00582FC8" w:rsidRPr="00582FC8">
        <w:rPr>
          <w:lang w:val="en-GB"/>
        </w:rPr>
        <w:t>ſh</w:t>
      </w:r>
      <w:r w:rsidR="00582FC8">
        <w:rPr>
          <w:lang w:val="en-GB"/>
        </w:rPr>
        <w:t>enega luztva</w:t>
      </w:r>
      <w:r w:rsidR="007151CC">
        <w:rPr>
          <w:rFonts w:ascii="ZRCola" w:hAnsi="ZRCola" w:cs="ZRCola"/>
          <w:lang w:val="en-GB" w:eastAsia="x-none"/>
        </w:rPr>
        <w:br/>
      </w:r>
      <w:r w:rsidR="00582FC8">
        <w:rPr>
          <w:lang w:val="en-GB"/>
        </w:rPr>
        <w:t xml:space="preserve">v-teh </w:t>
      </w:r>
      <w:r w:rsidR="00582FC8" w:rsidRPr="00A929F4">
        <w:t>zi</w:t>
      </w:r>
      <w:r w:rsidR="00147F12" w:rsidRPr="00A929F4">
        <w:t>r</w:t>
      </w:r>
      <w:r w:rsidR="00582FC8" w:rsidRPr="00A929F4">
        <w:t>kva</w:t>
      </w:r>
      <w:r w:rsidR="00147F12" w:rsidRPr="00A929F4">
        <w:t>h</w:t>
      </w:r>
      <w:r w:rsidR="00582FC8">
        <w:rPr>
          <w:lang w:val="en-GB"/>
        </w:rPr>
        <w:t xml:space="preserve"> terpio, bo takoj bog to </w:t>
      </w:r>
      <w:r w:rsidR="00147F12">
        <w:rPr>
          <w:rFonts w:ascii="ZRCola" w:hAnsi="ZRCola" w:cs="ZRCola"/>
          <w:lang w:val="en-GB"/>
        </w:rPr>
        <w:t>ſ</w:t>
      </w:r>
      <w:r w:rsidR="00582FC8">
        <w:rPr>
          <w:lang w:val="en-GB"/>
        </w:rPr>
        <w:t>amu</w:t>
      </w:r>
      <w:r w:rsidR="00A51891">
        <w:rPr>
          <w:lang w:val="en-GB"/>
        </w:rPr>
        <w:t>z</w:t>
      </w:r>
      <w:r w:rsidR="00582FC8" w:rsidRPr="00582FC8">
        <w:rPr>
          <w:lang w:val="en-GB"/>
        </w:rPr>
        <w:t>h</w:t>
      </w:r>
      <w:r w:rsidR="00582FC8">
        <w:rPr>
          <w:lang w:val="en-GB"/>
        </w:rPr>
        <w:t>io, bo on nym zhes pers</w:t>
      </w:r>
      <w:r w:rsidR="00147F12">
        <w:rPr>
          <w:lang w:val="en-GB"/>
        </w:rPr>
        <w:t>t</w:t>
      </w:r>
      <w:r w:rsidR="00582FC8">
        <w:rPr>
          <w:lang w:val="en-GB"/>
        </w:rPr>
        <w:t>e</w:t>
      </w:r>
      <w:r w:rsidR="007151CC">
        <w:rPr>
          <w:rFonts w:ascii="ZRCola" w:hAnsi="ZRCola" w:cs="ZRCola"/>
          <w:lang w:val="en-GB" w:eastAsia="x-none"/>
        </w:rPr>
        <w:br/>
      </w:r>
      <w:r w:rsidR="00A51891">
        <w:rPr>
          <w:lang w:val="en-GB"/>
        </w:rPr>
        <w:t>gledo, bo on nyhavo perp</w:t>
      </w:r>
      <w:r w:rsidR="00582FC8">
        <w:rPr>
          <w:lang w:val="en-GB"/>
        </w:rPr>
        <w:t>u</w:t>
      </w:r>
      <w:r w:rsidR="00582FC8" w:rsidRPr="00582FC8">
        <w:rPr>
          <w:lang w:val="en-GB"/>
        </w:rPr>
        <w:t>ſh</w:t>
      </w:r>
      <w:r w:rsidR="00A51891">
        <w:rPr>
          <w:lang w:val="en-GB"/>
        </w:rPr>
        <w:t>enye bres kas</w:t>
      </w:r>
      <w:r w:rsidR="00147F12">
        <w:rPr>
          <w:lang w:val="en-GB"/>
        </w:rPr>
        <w:t>t</w:t>
      </w:r>
      <w:r w:rsidR="00A51891">
        <w:rPr>
          <w:lang w:val="en-GB"/>
        </w:rPr>
        <w:t>ige pust</w:t>
      </w:r>
      <w:r w:rsidR="00582FC8">
        <w:rPr>
          <w:lang w:val="en-GB"/>
        </w:rPr>
        <w:t xml:space="preserve">io? </w:t>
      </w:r>
      <w:r w:rsidR="00147F12" w:rsidRPr="00A929F4">
        <w:t>A</w:t>
      </w:r>
      <w:r w:rsidR="00582FC8" w:rsidRPr="00A929F4">
        <w:t>h</w:t>
      </w:r>
      <w:r w:rsidR="00582FC8">
        <w:rPr>
          <w:lang w:val="en-GB"/>
        </w:rPr>
        <w:t xml:space="preserve"> </w:t>
      </w:r>
      <w:r w:rsidR="00147F12">
        <w:rPr>
          <w:lang w:val="en-GB"/>
        </w:rPr>
        <w:t>I</w:t>
      </w:r>
      <w:r w:rsidR="00582FC8">
        <w:rPr>
          <w:lang w:val="en-GB"/>
        </w:rPr>
        <w:t xml:space="preserve">svoleni! </w:t>
      </w:r>
      <w:r w:rsidR="00DA5A5C">
        <w:rPr>
          <w:lang w:val="en-GB"/>
        </w:rPr>
        <w:t>do-</w:t>
      </w:r>
      <w:r w:rsidR="007151CC">
        <w:rPr>
          <w:rFonts w:ascii="ZRCola" w:hAnsi="ZRCola" w:cs="ZRCola"/>
          <w:lang w:val="en-GB" w:eastAsia="x-none"/>
        </w:rPr>
        <w:br/>
      </w:r>
      <w:r w:rsidR="00DA5A5C">
        <w:rPr>
          <w:lang w:val="en-GB"/>
        </w:rPr>
        <w:t>pus</w:t>
      </w:r>
      <w:r w:rsidR="00147F12">
        <w:rPr>
          <w:lang w:val="en-GB"/>
        </w:rPr>
        <w:t>t</w:t>
      </w:r>
      <w:r w:rsidR="00DA5A5C">
        <w:rPr>
          <w:lang w:val="en-GB"/>
        </w:rPr>
        <w:t xml:space="preserve">emi, da jas gnes kak na ta den </w:t>
      </w:r>
      <w:r w:rsidR="00DA5A5C" w:rsidRPr="00DA5A5C">
        <w:rPr>
          <w:lang w:val="en-GB"/>
        </w:rPr>
        <w:t>ſh</w:t>
      </w:r>
      <w:r w:rsidR="00DA5A5C">
        <w:rPr>
          <w:lang w:val="en-GB"/>
        </w:rPr>
        <w:t xml:space="preserve">egnanya </w:t>
      </w:r>
      <w:r w:rsidR="00147F12" w:rsidRPr="00A929F4">
        <w:t>t</w:t>
      </w:r>
      <w:r w:rsidR="00DA5A5C" w:rsidRPr="00A929F4">
        <w:t>ote</w:t>
      </w:r>
      <w:r w:rsidR="00DA5A5C" w:rsidRPr="00C06AC8">
        <w:rPr>
          <w:rStyle w:val="teiunclear"/>
        </w:rPr>
        <w:t xml:space="preserve"> </w:t>
      </w:r>
      <w:r w:rsidR="00DA5A5C" w:rsidRPr="00A929F4">
        <w:t>zi</w:t>
      </w:r>
      <w:r w:rsidR="00147F12" w:rsidRPr="00A929F4">
        <w:t>r</w:t>
      </w:r>
      <w:r w:rsidR="00DA5A5C" w:rsidRPr="00A929F4">
        <w:t>kve</w:t>
      </w:r>
      <w:r w:rsidR="00DA5A5C">
        <w:rPr>
          <w:lang w:val="en-GB"/>
        </w:rPr>
        <w:t>, da jas reko gnes</w:t>
      </w:r>
      <w:r w:rsidR="007151CC">
        <w:rPr>
          <w:rFonts w:ascii="ZRCola" w:hAnsi="ZRCola" w:cs="ZRCola"/>
          <w:lang w:val="en-GB" w:eastAsia="x-none"/>
        </w:rPr>
        <w:br/>
      </w:r>
      <w:r w:rsidR="00DA5A5C">
        <w:rPr>
          <w:lang w:val="en-GB"/>
        </w:rPr>
        <w:t xml:space="preserve">mojo  </w:t>
      </w:r>
      <w:r w:rsidR="00DA5A5C" w:rsidRPr="00DA5A5C">
        <w:rPr>
          <w:lang w:val="en-GB"/>
        </w:rPr>
        <w:t>ſ</w:t>
      </w:r>
      <w:r w:rsidR="00C06AC8">
        <w:rPr>
          <w:lang w:val="en-GB"/>
        </w:rPr>
        <w:t xml:space="preserve">timo </w:t>
      </w:r>
      <w:r w:rsidR="00147F12">
        <w:rPr>
          <w:lang w:val="en-GB"/>
        </w:rPr>
        <w:t>k</w:t>
      </w:r>
      <w:r w:rsidR="00DA5A5C">
        <w:rPr>
          <w:lang w:val="en-GB"/>
        </w:rPr>
        <w:t>-zhes</w:t>
      </w:r>
      <w:r w:rsidR="00147F12">
        <w:rPr>
          <w:lang w:val="en-GB"/>
        </w:rPr>
        <w:t>t</w:t>
      </w:r>
      <w:r w:rsidR="00DA5A5C">
        <w:rPr>
          <w:lang w:val="en-GB"/>
        </w:rPr>
        <w:t>i</w:t>
      </w:r>
      <w:r w:rsidR="00E60256">
        <w:rPr>
          <w:lang w:val="en-GB"/>
        </w:rPr>
        <w:t xml:space="preserve"> vseh kristianskih zirkva</w:t>
      </w:r>
      <w:r w:rsidR="00147F12">
        <w:rPr>
          <w:lang w:val="en-GB"/>
        </w:rPr>
        <w:t>h</w:t>
      </w:r>
      <w:r w:rsidR="00E60256">
        <w:rPr>
          <w:lang w:val="en-GB"/>
        </w:rPr>
        <w:t xml:space="preserve"> vsdignem.</w:t>
      </w:r>
    </w:p>
    <w:p w14:paraId="3531B32A" w14:textId="4260D03E" w:rsidR="00385F54" w:rsidRPr="007151CC" w:rsidRDefault="00E60256" w:rsidP="00385F54">
      <w:pPr>
        <w:rPr>
          <w:rFonts w:ascii="ZRCola" w:hAnsi="ZRCola" w:cs="ZRCola"/>
          <w:lang w:val="en-GB" w:eastAsia="x-none"/>
        </w:rPr>
      </w:pPr>
      <w:r>
        <w:rPr>
          <w:lang w:val="en-GB"/>
        </w:rPr>
        <w:lastRenderedPageBreak/>
        <w:t xml:space="preserve">Jas ne vem nyhovo zhest bol </w:t>
      </w:r>
      <w:r w:rsidRPr="00E60256">
        <w:rPr>
          <w:lang w:val="en-GB"/>
        </w:rPr>
        <w:t>ſ</w:t>
      </w:r>
      <w:r>
        <w:rPr>
          <w:lang w:val="en-GB"/>
        </w:rPr>
        <w:t>agovariati, kak zhi poka</w:t>
      </w:r>
      <w:r w:rsidRPr="00E60256">
        <w:rPr>
          <w:lang w:val="en-GB"/>
        </w:rPr>
        <w:t>ſh</w:t>
      </w:r>
      <w:r>
        <w:rPr>
          <w:lang w:val="en-GB"/>
        </w:rPr>
        <w:t>em, kak mozh</w:t>
      </w:r>
      <w:r w:rsidR="00147F12">
        <w:rPr>
          <w:lang w:val="en-GB"/>
        </w:rPr>
        <w:t>-</w:t>
      </w:r>
      <w:r w:rsidR="007151CC">
        <w:rPr>
          <w:rFonts w:ascii="ZRCola" w:hAnsi="ZRCola" w:cs="ZRCola"/>
          <w:lang w:val="en-GB" w:eastAsia="x-none"/>
        </w:rPr>
        <w:br/>
      </w:r>
      <w:r>
        <w:rPr>
          <w:lang w:val="en-GB"/>
        </w:rPr>
        <w:t xml:space="preserve">no </w:t>
      </w:r>
      <w:r w:rsidR="00147F12">
        <w:rPr>
          <w:rFonts w:ascii="ZRCola" w:hAnsi="ZRCola" w:cs="ZRCola"/>
          <w:lang w:val="en-GB"/>
        </w:rPr>
        <w:t>ſ</w:t>
      </w:r>
      <w:r>
        <w:rPr>
          <w:lang w:val="en-GB"/>
        </w:rPr>
        <w:t>e tisti kristiani v-</w:t>
      </w:r>
      <w:r w:rsidR="00147F12">
        <w:rPr>
          <w:rFonts w:ascii="ZRCola" w:hAnsi="ZRCola" w:cs="ZRCola"/>
          <w:lang w:val="en-GB"/>
        </w:rPr>
        <w:t>ſ</w:t>
      </w:r>
      <w:r>
        <w:rPr>
          <w:lang w:val="en-GB"/>
        </w:rPr>
        <w:t>v</w:t>
      </w:r>
      <w:r w:rsidR="00147F12">
        <w:rPr>
          <w:lang w:val="en-GB"/>
        </w:rPr>
        <w:t>a</w:t>
      </w:r>
      <w:r>
        <w:rPr>
          <w:lang w:val="en-GB"/>
        </w:rPr>
        <w:t>ji pome</w:t>
      </w:r>
      <w:r w:rsidR="00147F12">
        <w:rPr>
          <w:lang w:val="en-GB"/>
        </w:rPr>
        <w:t>t</w:t>
      </w:r>
      <w:r>
        <w:rPr>
          <w:lang w:val="en-GB"/>
        </w:rPr>
        <w:t xml:space="preserve">i </w:t>
      </w:r>
      <w:bookmarkStart w:id="0" w:name="_GoBack"/>
      <w:bookmarkEnd w:id="0"/>
      <w:r>
        <w:rPr>
          <w:lang w:val="en-GB"/>
        </w:rPr>
        <w:t>vk</w:t>
      </w:r>
      <w:r w:rsidR="00472D72">
        <w:rPr>
          <w:lang w:val="en-GB"/>
        </w:rPr>
        <w:t>an</w:t>
      </w:r>
      <w:r>
        <w:rPr>
          <w:lang w:val="en-GB"/>
        </w:rPr>
        <w:t>io, keri menio, da nym bog</w:t>
      </w:r>
      <w:r w:rsidR="007151CC">
        <w:rPr>
          <w:rFonts w:ascii="ZRCola" w:hAnsi="ZRCola" w:cs="ZRCola"/>
          <w:lang w:val="en-GB" w:eastAsia="x-none"/>
        </w:rPr>
        <w:br/>
      </w:r>
      <w:r>
        <w:rPr>
          <w:lang w:val="en-GB"/>
        </w:rPr>
        <w:t xml:space="preserve">nekar </w:t>
      </w:r>
      <w:r w:rsidRPr="00E60256">
        <w:rPr>
          <w:lang w:val="en-GB"/>
        </w:rPr>
        <w:t>ſ</w:t>
      </w:r>
      <w:r>
        <w:rPr>
          <w:lang w:val="en-GB"/>
        </w:rPr>
        <w:t xml:space="preserve">a </w:t>
      </w:r>
      <w:r w:rsidRPr="00E60256">
        <w:rPr>
          <w:lang w:val="en-GB"/>
        </w:rPr>
        <w:t>ſ</w:t>
      </w:r>
      <w:r>
        <w:rPr>
          <w:lang w:val="en-GB"/>
        </w:rPr>
        <w:t>lo ne vseme, zhi se v-nyegvih hi</w:t>
      </w:r>
      <w:r w:rsidRPr="00E60256">
        <w:rPr>
          <w:lang w:val="en-GB"/>
        </w:rPr>
        <w:t>ſh</w:t>
      </w:r>
      <w:r>
        <w:rPr>
          <w:lang w:val="en-GB"/>
        </w:rPr>
        <w:t xml:space="preserve">ah nedostoino </w:t>
      </w:r>
      <w:r w:rsidR="00472D72">
        <w:rPr>
          <w:rFonts w:ascii="ZRCola" w:hAnsi="ZRCola" w:cs="ZRCola"/>
          <w:lang w:val="en-GB"/>
        </w:rPr>
        <w:t>ſ</w:t>
      </w:r>
      <w:r>
        <w:rPr>
          <w:lang w:val="en-GB"/>
        </w:rPr>
        <w:t>ader</w:t>
      </w:r>
      <w:r w:rsidRPr="00E60256">
        <w:rPr>
          <w:lang w:val="en-GB"/>
        </w:rPr>
        <w:t>ſh</w:t>
      </w:r>
      <w:r>
        <w:rPr>
          <w:lang w:val="en-GB"/>
        </w:rPr>
        <w:t>io. Ja</w:t>
      </w:r>
      <w:r w:rsidR="007151CC">
        <w:rPr>
          <w:rFonts w:ascii="ZRCola" w:hAnsi="ZRCola" w:cs="ZRCola"/>
          <w:lang w:val="en-GB" w:eastAsia="x-none"/>
        </w:rPr>
        <w:br/>
      </w:r>
      <w:r w:rsidR="00C13C01">
        <w:rPr>
          <w:lang w:val="en-GB"/>
        </w:rPr>
        <w:t xml:space="preserve">to oni menio, no </w:t>
      </w:r>
      <w:r w:rsidR="00472D72">
        <w:rPr>
          <w:rFonts w:ascii="ZRCola" w:hAnsi="ZRCola" w:cs="ZRCola"/>
          <w:lang w:val="en-GB"/>
        </w:rPr>
        <w:t>ſ</w:t>
      </w:r>
      <w:r w:rsidR="00C13C01">
        <w:rPr>
          <w:lang w:val="en-GB"/>
        </w:rPr>
        <w:t xml:space="preserve">ato </w:t>
      </w:r>
      <w:r w:rsidR="00472D72">
        <w:rPr>
          <w:rFonts w:ascii="ZRCola" w:hAnsi="ZRCola" w:cs="ZRCola"/>
          <w:lang w:val="en-GB"/>
        </w:rPr>
        <w:t>ſ</w:t>
      </w:r>
      <w:r>
        <w:rPr>
          <w:lang w:val="en-GB"/>
        </w:rPr>
        <w:t xml:space="preserve">e na boijo tam </w:t>
      </w:r>
      <w:r w:rsidR="00C13C01">
        <w:rPr>
          <w:lang w:val="en-GB"/>
        </w:rPr>
        <w:t>prevse</w:t>
      </w:r>
      <w:r w:rsidR="00472D72">
        <w:rPr>
          <w:lang w:val="en-GB"/>
        </w:rPr>
        <w:t>t</w:t>
      </w:r>
      <w:r w:rsidR="00C13C01">
        <w:rPr>
          <w:lang w:val="en-GB"/>
        </w:rPr>
        <w:t>uva</w:t>
      </w:r>
      <w:r w:rsidR="00472D72">
        <w:rPr>
          <w:lang w:val="en-GB"/>
        </w:rPr>
        <w:t>t</w:t>
      </w:r>
      <w:r w:rsidR="00C13C01">
        <w:rPr>
          <w:lang w:val="en-GB"/>
        </w:rPr>
        <w:t>i; pa merkv</w:t>
      </w:r>
      <w:r w:rsidR="00385F54">
        <w:rPr>
          <w:lang w:val="en-GB"/>
        </w:rPr>
        <w:t>ite, kaj jas</w:t>
      </w:r>
      <w:r w:rsidR="007151CC">
        <w:rPr>
          <w:rFonts w:ascii="ZRCola" w:hAnsi="ZRCola" w:cs="ZRCola"/>
          <w:lang w:val="en-GB" w:eastAsia="x-none"/>
        </w:rPr>
        <w:br/>
      </w:r>
      <w:r w:rsidR="00385F54">
        <w:rPr>
          <w:lang w:val="en-GB"/>
        </w:rPr>
        <w:t>nym zdaj povedati zhem.</w:t>
      </w:r>
    </w:p>
    <w:p w14:paraId="4EB31432" w14:textId="72DE1EC8" w:rsidR="007151CC" w:rsidRDefault="00385F54" w:rsidP="00284E5B">
      <w:pPr>
        <w:rPr>
          <w:lang w:val="en-GB"/>
        </w:rPr>
      </w:pPr>
      <w:r w:rsidRPr="00472D72">
        <w:rPr>
          <w:lang w:val="en-GB"/>
        </w:rPr>
        <w:t xml:space="preserve">Naſhe </w:t>
      </w:r>
      <w:r w:rsidRPr="00A929F4">
        <w:t>zi</w:t>
      </w:r>
      <w:r w:rsidR="00472D72" w:rsidRPr="00A929F4">
        <w:t>rk</w:t>
      </w:r>
      <w:r w:rsidRPr="00A929F4">
        <w:t>ve</w:t>
      </w:r>
      <w:r w:rsidRPr="00472D72">
        <w:rPr>
          <w:lang w:val="en-GB"/>
        </w:rPr>
        <w:t>, v-ka</w:t>
      </w:r>
      <w:r w:rsidR="00472D72" w:rsidRPr="00472D72">
        <w:rPr>
          <w:lang w:val="en-GB"/>
        </w:rPr>
        <w:t>t</w:t>
      </w:r>
      <w:r w:rsidRPr="00472D72">
        <w:rPr>
          <w:lang w:val="en-GB"/>
        </w:rPr>
        <w:t>er</w:t>
      </w:r>
      <w:r w:rsidR="00472D72" w:rsidRPr="00472D72">
        <w:rPr>
          <w:lang w:val="en-GB"/>
        </w:rPr>
        <w:t>i</w:t>
      </w:r>
      <w:r w:rsidRPr="00472D72">
        <w:rPr>
          <w:lang w:val="en-GB"/>
        </w:rPr>
        <w:t xml:space="preserve">h </w:t>
      </w:r>
      <w:r w:rsidR="00472D72" w:rsidRPr="00472D72">
        <w:rPr>
          <w:rFonts w:ascii="ZRCola" w:hAnsi="ZRCola" w:cs="ZRCola"/>
          <w:lang w:val="en-GB"/>
        </w:rPr>
        <w:t>ſ</w:t>
      </w:r>
      <w:r w:rsidRPr="00472D72">
        <w:rPr>
          <w:lang w:val="en-GB"/>
        </w:rPr>
        <w:t xml:space="preserve">e to </w:t>
      </w:r>
      <w:r w:rsidR="00472D72" w:rsidRPr="00A929F4">
        <w:t>bo</w:t>
      </w:r>
      <w:r w:rsidRPr="00A929F4">
        <w:t>ſhia</w:t>
      </w:r>
      <w:r w:rsidRPr="00472D72">
        <w:rPr>
          <w:lang w:val="en-GB"/>
        </w:rPr>
        <w:t xml:space="preserve">  </w:t>
      </w:r>
      <w:r w:rsidR="00472D72" w:rsidRPr="00A929F4">
        <w:t>ſ</w:t>
      </w:r>
      <w:r w:rsidRPr="00A929F4">
        <w:t>h</w:t>
      </w:r>
      <w:r w:rsidR="00472D72" w:rsidRPr="00A929F4">
        <w:t>luſh</w:t>
      </w:r>
      <w:r w:rsidRPr="00A929F4">
        <w:t>ba</w:t>
      </w:r>
      <w:r w:rsidRPr="00472D72">
        <w:rPr>
          <w:color w:val="FF0000"/>
          <w:lang w:val="en-GB"/>
        </w:rPr>
        <w:t xml:space="preserve"> </w:t>
      </w:r>
      <w:r w:rsidRPr="00472D72">
        <w:rPr>
          <w:lang w:val="en-GB"/>
        </w:rPr>
        <w:t>o</w:t>
      </w:r>
      <w:r w:rsidR="00472D72" w:rsidRPr="00A929F4">
        <w:rPr>
          <w:lang w:val="en-GB"/>
        </w:rPr>
        <w:t>pr</w:t>
      </w:r>
      <w:r w:rsidRPr="00472D72">
        <w:rPr>
          <w:lang w:val="en-GB"/>
        </w:rPr>
        <w:t>avi</w:t>
      </w:r>
      <w:r w:rsidR="00472D72">
        <w:rPr>
          <w:lang w:val="en-GB"/>
        </w:rPr>
        <w:t>,</w:t>
      </w:r>
      <w:r w:rsidRPr="00472D72">
        <w:rPr>
          <w:lang w:val="en-GB"/>
        </w:rPr>
        <w:t xml:space="preserve"> </w:t>
      </w:r>
      <w:r w:rsidR="00472D72">
        <w:rPr>
          <w:rFonts w:ascii="ZRCola" w:hAnsi="ZRCola" w:cs="ZRCola"/>
          <w:lang w:val="en-GB"/>
        </w:rPr>
        <w:t>ſ</w:t>
      </w:r>
      <w:r>
        <w:rPr>
          <w:lang w:val="en-GB"/>
        </w:rPr>
        <w:t>o hi</w:t>
      </w:r>
      <w:r w:rsidRPr="00385F54">
        <w:rPr>
          <w:lang w:val="en-GB"/>
        </w:rPr>
        <w:t>ſh</w:t>
      </w:r>
      <w:r>
        <w:rPr>
          <w:lang w:val="en-GB"/>
        </w:rPr>
        <w:t>e te mo</w:t>
      </w:r>
      <w:r w:rsidR="007151CC">
        <w:rPr>
          <w:lang w:val="en-GB"/>
        </w:rPr>
        <w:br/>
      </w:r>
      <w:r w:rsidR="008D27F3">
        <w:rPr>
          <w:lang w:val="en-GB"/>
        </w:rPr>
        <w:t>l</w:t>
      </w:r>
      <w:r>
        <w:rPr>
          <w:lang w:val="en-GB"/>
        </w:rPr>
        <w:t xml:space="preserve">itve: Bog je nye posebno isvolio, dabi ga tam molili to bo ta </w:t>
      </w:r>
      <w:r w:rsidR="00472D72" w:rsidRPr="00A929F4">
        <w:t>p</w:t>
      </w:r>
      <w:r w:rsidRPr="00A929F4">
        <w:t>er</w:t>
      </w:r>
      <w:r w:rsidR="00472D72" w:rsidRPr="00A929F4">
        <w:t>v</w:t>
      </w:r>
      <w:r w:rsidRPr="00A929F4">
        <w:t>i.</w:t>
      </w:r>
      <w:r w:rsidR="007151CC">
        <w:rPr>
          <w:lang w:val="en-GB"/>
        </w:rPr>
        <w:br/>
      </w:r>
      <w:r>
        <w:rPr>
          <w:lang w:val="en-GB"/>
        </w:rPr>
        <w:t>Bog v-nyh re</w:t>
      </w:r>
      <w:r w:rsidRPr="00385F54">
        <w:rPr>
          <w:lang w:val="en-GB"/>
        </w:rPr>
        <w:t>ſ</w:t>
      </w:r>
      <w:r>
        <w:rPr>
          <w:lang w:val="en-GB"/>
        </w:rPr>
        <w:t>nizhno prebiva, dabi ga tom molili to bo ta d</w:t>
      </w:r>
      <w:r w:rsidR="00472D72">
        <w:rPr>
          <w:lang w:val="en-GB"/>
        </w:rPr>
        <w:t>r</w:t>
      </w:r>
      <w:r>
        <w:rPr>
          <w:lang w:val="en-GB"/>
        </w:rPr>
        <w:t>ugi tal</w:t>
      </w:r>
    </w:p>
    <w:p w14:paraId="471A9602" w14:textId="77777777" w:rsidR="007151CC" w:rsidRDefault="007151CC">
      <w:pPr>
        <w:rPr>
          <w:lang w:val="en-GB"/>
        </w:rPr>
      </w:pPr>
      <w:r>
        <w:rPr>
          <w:lang w:val="en-GB"/>
        </w:rPr>
        <w:br w:type="page"/>
      </w:r>
    </w:p>
    <w:p w14:paraId="61F9AE61" w14:textId="77777777" w:rsidR="0040003A" w:rsidRPr="007151CC" w:rsidRDefault="0040003A" w:rsidP="00284E5B">
      <w:pPr>
        <w:rPr>
          <w:lang w:val="en-GB"/>
        </w:rPr>
      </w:pPr>
    </w:p>
    <w:sectPr w:rsidR="0040003A" w:rsidRPr="007151CC" w:rsidSect="00C24D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8EB0D9" w14:textId="77777777" w:rsidR="005F2395" w:rsidRDefault="005F2395" w:rsidP="00C41A06">
      <w:pPr>
        <w:spacing w:after="0" w:line="240" w:lineRule="auto"/>
      </w:pPr>
      <w:r>
        <w:separator/>
      </w:r>
    </w:p>
  </w:endnote>
  <w:endnote w:type="continuationSeparator" w:id="0">
    <w:p w14:paraId="255A8782" w14:textId="77777777" w:rsidR="005F2395" w:rsidRDefault="005F2395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ZRCola">
    <w:panose1 w:val="02020600050405020304"/>
    <w:charset w:val="EE"/>
    <w:family w:val="roman"/>
    <w:pitch w:val="variable"/>
    <w:sig w:usb0="E0002AFF" w:usb1="5001F4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273D07" w14:textId="77777777" w:rsidR="005F2395" w:rsidRDefault="005F2395" w:rsidP="00C41A06">
      <w:pPr>
        <w:spacing w:after="0" w:line="240" w:lineRule="auto"/>
      </w:pPr>
      <w:r>
        <w:separator/>
      </w:r>
    </w:p>
  </w:footnote>
  <w:footnote w:type="continuationSeparator" w:id="0">
    <w:p w14:paraId="227CE4C2" w14:textId="77777777" w:rsidR="005F2395" w:rsidRDefault="005F2395" w:rsidP="00C4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attachedTemplate r:id="rId1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F"/>
    <w:rsid w:val="00001223"/>
    <w:rsid w:val="00002D06"/>
    <w:rsid w:val="0002240C"/>
    <w:rsid w:val="00024861"/>
    <w:rsid w:val="00030CF1"/>
    <w:rsid w:val="00031251"/>
    <w:rsid w:val="0003574F"/>
    <w:rsid w:val="00036D3C"/>
    <w:rsid w:val="00046386"/>
    <w:rsid w:val="00046479"/>
    <w:rsid w:val="00051A7B"/>
    <w:rsid w:val="00053063"/>
    <w:rsid w:val="00076464"/>
    <w:rsid w:val="000801CC"/>
    <w:rsid w:val="0008315F"/>
    <w:rsid w:val="000843C8"/>
    <w:rsid w:val="00094429"/>
    <w:rsid w:val="00095DD1"/>
    <w:rsid w:val="0009657D"/>
    <w:rsid w:val="000A252B"/>
    <w:rsid w:val="000A3BA1"/>
    <w:rsid w:val="000B2E1B"/>
    <w:rsid w:val="000C4973"/>
    <w:rsid w:val="000D539A"/>
    <w:rsid w:val="000D69BC"/>
    <w:rsid w:val="000E2CF6"/>
    <w:rsid w:val="000F4A5E"/>
    <w:rsid w:val="000F4C92"/>
    <w:rsid w:val="000F5904"/>
    <w:rsid w:val="000F7BE7"/>
    <w:rsid w:val="00101077"/>
    <w:rsid w:val="00101EEF"/>
    <w:rsid w:val="001022BF"/>
    <w:rsid w:val="00102892"/>
    <w:rsid w:val="001126A0"/>
    <w:rsid w:val="00114784"/>
    <w:rsid w:val="00114E15"/>
    <w:rsid w:val="0012281B"/>
    <w:rsid w:val="001237F2"/>
    <w:rsid w:val="00123ABD"/>
    <w:rsid w:val="00124D9D"/>
    <w:rsid w:val="0012586B"/>
    <w:rsid w:val="0012721C"/>
    <w:rsid w:val="001419F2"/>
    <w:rsid w:val="00142286"/>
    <w:rsid w:val="001451E3"/>
    <w:rsid w:val="00147F12"/>
    <w:rsid w:val="00153EA7"/>
    <w:rsid w:val="00157ED6"/>
    <w:rsid w:val="00166431"/>
    <w:rsid w:val="00172EE2"/>
    <w:rsid w:val="00180B39"/>
    <w:rsid w:val="00180CC8"/>
    <w:rsid w:val="00183002"/>
    <w:rsid w:val="00183D52"/>
    <w:rsid w:val="001924EC"/>
    <w:rsid w:val="0019562C"/>
    <w:rsid w:val="001960C6"/>
    <w:rsid w:val="00196A7B"/>
    <w:rsid w:val="00197285"/>
    <w:rsid w:val="00197487"/>
    <w:rsid w:val="00197D0D"/>
    <w:rsid w:val="001A0679"/>
    <w:rsid w:val="001A7ACC"/>
    <w:rsid w:val="001B0331"/>
    <w:rsid w:val="001B10A0"/>
    <w:rsid w:val="001B4C30"/>
    <w:rsid w:val="001B50D2"/>
    <w:rsid w:val="001B683F"/>
    <w:rsid w:val="001D0309"/>
    <w:rsid w:val="001D0A4C"/>
    <w:rsid w:val="001D2490"/>
    <w:rsid w:val="001D6061"/>
    <w:rsid w:val="001F293C"/>
    <w:rsid w:val="001F4DFB"/>
    <w:rsid w:val="0020012C"/>
    <w:rsid w:val="0020188D"/>
    <w:rsid w:val="0020280F"/>
    <w:rsid w:val="00203EE9"/>
    <w:rsid w:val="00205F24"/>
    <w:rsid w:val="0021096C"/>
    <w:rsid w:val="00214E95"/>
    <w:rsid w:val="00217075"/>
    <w:rsid w:val="002200D8"/>
    <w:rsid w:val="0022107F"/>
    <w:rsid w:val="00226A42"/>
    <w:rsid w:val="00230586"/>
    <w:rsid w:val="00230D63"/>
    <w:rsid w:val="00232B09"/>
    <w:rsid w:val="00234C9D"/>
    <w:rsid w:val="00237769"/>
    <w:rsid w:val="0024575D"/>
    <w:rsid w:val="0025301A"/>
    <w:rsid w:val="00254243"/>
    <w:rsid w:val="00254A21"/>
    <w:rsid w:val="00267D5E"/>
    <w:rsid w:val="00272569"/>
    <w:rsid w:val="00277C78"/>
    <w:rsid w:val="002810A8"/>
    <w:rsid w:val="00282F26"/>
    <w:rsid w:val="00284E5B"/>
    <w:rsid w:val="00286014"/>
    <w:rsid w:val="00286C12"/>
    <w:rsid w:val="00291944"/>
    <w:rsid w:val="002978BD"/>
    <w:rsid w:val="002A4962"/>
    <w:rsid w:val="002A667A"/>
    <w:rsid w:val="002A6DA5"/>
    <w:rsid w:val="002B06F6"/>
    <w:rsid w:val="002B5C9A"/>
    <w:rsid w:val="002C0FBF"/>
    <w:rsid w:val="002C1E8B"/>
    <w:rsid w:val="002C5975"/>
    <w:rsid w:val="002C5CE7"/>
    <w:rsid w:val="002C7EE3"/>
    <w:rsid w:val="002D0F54"/>
    <w:rsid w:val="002D1FB3"/>
    <w:rsid w:val="002D5CAB"/>
    <w:rsid w:val="002E0743"/>
    <w:rsid w:val="002E58D7"/>
    <w:rsid w:val="002F0262"/>
    <w:rsid w:val="002F0386"/>
    <w:rsid w:val="002F5E7E"/>
    <w:rsid w:val="003067EC"/>
    <w:rsid w:val="00307D63"/>
    <w:rsid w:val="0031635F"/>
    <w:rsid w:val="0032167C"/>
    <w:rsid w:val="0032183C"/>
    <w:rsid w:val="00337EB5"/>
    <w:rsid w:val="003400DB"/>
    <w:rsid w:val="00343257"/>
    <w:rsid w:val="00350A54"/>
    <w:rsid w:val="00362EBF"/>
    <w:rsid w:val="00385F54"/>
    <w:rsid w:val="003863BB"/>
    <w:rsid w:val="003867F7"/>
    <w:rsid w:val="003869F7"/>
    <w:rsid w:val="003916F8"/>
    <w:rsid w:val="00397BB7"/>
    <w:rsid w:val="00397F6C"/>
    <w:rsid w:val="003A5586"/>
    <w:rsid w:val="003A6DE5"/>
    <w:rsid w:val="003B2765"/>
    <w:rsid w:val="003B335D"/>
    <w:rsid w:val="003B4913"/>
    <w:rsid w:val="003D1D04"/>
    <w:rsid w:val="003D5B17"/>
    <w:rsid w:val="003D78BE"/>
    <w:rsid w:val="003E2B0D"/>
    <w:rsid w:val="003E5088"/>
    <w:rsid w:val="003E7106"/>
    <w:rsid w:val="003F1D30"/>
    <w:rsid w:val="003F2066"/>
    <w:rsid w:val="003F5793"/>
    <w:rsid w:val="003F6FB5"/>
    <w:rsid w:val="0040003A"/>
    <w:rsid w:val="00403AEF"/>
    <w:rsid w:val="004047CB"/>
    <w:rsid w:val="004053B6"/>
    <w:rsid w:val="00410DCC"/>
    <w:rsid w:val="00412D20"/>
    <w:rsid w:val="00420087"/>
    <w:rsid w:val="004237B9"/>
    <w:rsid w:val="00431A21"/>
    <w:rsid w:val="004343A7"/>
    <w:rsid w:val="0043654F"/>
    <w:rsid w:val="004366F4"/>
    <w:rsid w:val="00437AD0"/>
    <w:rsid w:val="004420FC"/>
    <w:rsid w:val="00444BAC"/>
    <w:rsid w:val="00446DC1"/>
    <w:rsid w:val="00455485"/>
    <w:rsid w:val="00466CF5"/>
    <w:rsid w:val="00467D12"/>
    <w:rsid w:val="00472D72"/>
    <w:rsid w:val="00483AA5"/>
    <w:rsid w:val="0048401E"/>
    <w:rsid w:val="00484266"/>
    <w:rsid w:val="00487DB6"/>
    <w:rsid w:val="00493CE9"/>
    <w:rsid w:val="00494D24"/>
    <w:rsid w:val="004A2051"/>
    <w:rsid w:val="004A21CF"/>
    <w:rsid w:val="004A418C"/>
    <w:rsid w:val="004A534C"/>
    <w:rsid w:val="004B59EB"/>
    <w:rsid w:val="004B6FD4"/>
    <w:rsid w:val="004C11D0"/>
    <w:rsid w:val="004C57A2"/>
    <w:rsid w:val="004C63CF"/>
    <w:rsid w:val="004D0C72"/>
    <w:rsid w:val="004D2EA3"/>
    <w:rsid w:val="004D57CE"/>
    <w:rsid w:val="004E58CF"/>
    <w:rsid w:val="004E764E"/>
    <w:rsid w:val="004F02A4"/>
    <w:rsid w:val="004F5184"/>
    <w:rsid w:val="004F65CF"/>
    <w:rsid w:val="005001A0"/>
    <w:rsid w:val="005103BA"/>
    <w:rsid w:val="00516E55"/>
    <w:rsid w:val="0052157D"/>
    <w:rsid w:val="0052213F"/>
    <w:rsid w:val="00523E13"/>
    <w:rsid w:val="00525A14"/>
    <w:rsid w:val="0052604C"/>
    <w:rsid w:val="00532F7B"/>
    <w:rsid w:val="00543669"/>
    <w:rsid w:val="00544D17"/>
    <w:rsid w:val="00546DF9"/>
    <w:rsid w:val="0054709C"/>
    <w:rsid w:val="00547A9F"/>
    <w:rsid w:val="00547C06"/>
    <w:rsid w:val="005518C9"/>
    <w:rsid w:val="00562247"/>
    <w:rsid w:val="0056288C"/>
    <w:rsid w:val="0056647E"/>
    <w:rsid w:val="00566DE6"/>
    <w:rsid w:val="005675A4"/>
    <w:rsid w:val="0057495F"/>
    <w:rsid w:val="005758BE"/>
    <w:rsid w:val="005758F7"/>
    <w:rsid w:val="0058196B"/>
    <w:rsid w:val="00582FC8"/>
    <w:rsid w:val="00591C9E"/>
    <w:rsid w:val="00595D68"/>
    <w:rsid w:val="00596298"/>
    <w:rsid w:val="005A14A8"/>
    <w:rsid w:val="005A7B08"/>
    <w:rsid w:val="005B2E4A"/>
    <w:rsid w:val="005B6B36"/>
    <w:rsid w:val="005C1812"/>
    <w:rsid w:val="005D0A28"/>
    <w:rsid w:val="005D3440"/>
    <w:rsid w:val="005D5CC5"/>
    <w:rsid w:val="005D76FF"/>
    <w:rsid w:val="005E3A41"/>
    <w:rsid w:val="005E3DDD"/>
    <w:rsid w:val="005F2395"/>
    <w:rsid w:val="005F59AA"/>
    <w:rsid w:val="006038B8"/>
    <w:rsid w:val="00605E17"/>
    <w:rsid w:val="00611CC6"/>
    <w:rsid w:val="00621059"/>
    <w:rsid w:val="00625966"/>
    <w:rsid w:val="00646DC3"/>
    <w:rsid w:val="006476C8"/>
    <w:rsid w:val="00651A79"/>
    <w:rsid w:val="00653D79"/>
    <w:rsid w:val="0065638B"/>
    <w:rsid w:val="0066243E"/>
    <w:rsid w:val="00666EE2"/>
    <w:rsid w:val="0067125A"/>
    <w:rsid w:val="00672275"/>
    <w:rsid w:val="00673ADF"/>
    <w:rsid w:val="0067426B"/>
    <w:rsid w:val="006748D4"/>
    <w:rsid w:val="00675395"/>
    <w:rsid w:val="00676296"/>
    <w:rsid w:val="00680415"/>
    <w:rsid w:val="00687F01"/>
    <w:rsid w:val="00690860"/>
    <w:rsid w:val="00693DAF"/>
    <w:rsid w:val="006A07EF"/>
    <w:rsid w:val="006B380F"/>
    <w:rsid w:val="006B6DA6"/>
    <w:rsid w:val="006B780E"/>
    <w:rsid w:val="006C1A9C"/>
    <w:rsid w:val="006C23E5"/>
    <w:rsid w:val="006C4CBB"/>
    <w:rsid w:val="006C580C"/>
    <w:rsid w:val="006C6C09"/>
    <w:rsid w:val="006C7142"/>
    <w:rsid w:val="006E4FA9"/>
    <w:rsid w:val="006E64FF"/>
    <w:rsid w:val="00711643"/>
    <w:rsid w:val="00713B9F"/>
    <w:rsid w:val="007151CC"/>
    <w:rsid w:val="0073063E"/>
    <w:rsid w:val="00731927"/>
    <w:rsid w:val="007405DB"/>
    <w:rsid w:val="00744641"/>
    <w:rsid w:val="00754B9E"/>
    <w:rsid w:val="0075769F"/>
    <w:rsid w:val="007677D1"/>
    <w:rsid w:val="00770995"/>
    <w:rsid w:val="00773361"/>
    <w:rsid w:val="00775DC4"/>
    <w:rsid w:val="007809E1"/>
    <w:rsid w:val="00783094"/>
    <w:rsid w:val="00791E37"/>
    <w:rsid w:val="00796266"/>
    <w:rsid w:val="007A0FC1"/>
    <w:rsid w:val="007A1838"/>
    <w:rsid w:val="007A6958"/>
    <w:rsid w:val="007A6E13"/>
    <w:rsid w:val="007B2068"/>
    <w:rsid w:val="007C1B21"/>
    <w:rsid w:val="007C67A8"/>
    <w:rsid w:val="007C6D3C"/>
    <w:rsid w:val="007D104F"/>
    <w:rsid w:val="007D591F"/>
    <w:rsid w:val="007E083B"/>
    <w:rsid w:val="007E719B"/>
    <w:rsid w:val="007E7A75"/>
    <w:rsid w:val="007F75DF"/>
    <w:rsid w:val="008002ED"/>
    <w:rsid w:val="008008A2"/>
    <w:rsid w:val="008046FC"/>
    <w:rsid w:val="0081139C"/>
    <w:rsid w:val="008140E2"/>
    <w:rsid w:val="008149F9"/>
    <w:rsid w:val="00816D33"/>
    <w:rsid w:val="008514D6"/>
    <w:rsid w:val="00852C9C"/>
    <w:rsid w:val="00853CEC"/>
    <w:rsid w:val="00860251"/>
    <w:rsid w:val="00865C67"/>
    <w:rsid w:val="0087566B"/>
    <w:rsid w:val="00876673"/>
    <w:rsid w:val="008850E4"/>
    <w:rsid w:val="00885A61"/>
    <w:rsid w:val="00890F1C"/>
    <w:rsid w:val="008A41A6"/>
    <w:rsid w:val="008C5C34"/>
    <w:rsid w:val="008C682B"/>
    <w:rsid w:val="008D27F3"/>
    <w:rsid w:val="008D7940"/>
    <w:rsid w:val="008E04A5"/>
    <w:rsid w:val="008E5D42"/>
    <w:rsid w:val="009031E7"/>
    <w:rsid w:val="009040BF"/>
    <w:rsid w:val="00905C67"/>
    <w:rsid w:val="00906BA7"/>
    <w:rsid w:val="0090725A"/>
    <w:rsid w:val="009107E9"/>
    <w:rsid w:val="00914AE3"/>
    <w:rsid w:val="0092556C"/>
    <w:rsid w:val="00931D1E"/>
    <w:rsid w:val="009350CF"/>
    <w:rsid w:val="00935D1E"/>
    <w:rsid w:val="00937CBA"/>
    <w:rsid w:val="009428B0"/>
    <w:rsid w:val="009466B7"/>
    <w:rsid w:val="009524ED"/>
    <w:rsid w:val="0096109F"/>
    <w:rsid w:val="00961F11"/>
    <w:rsid w:val="00970559"/>
    <w:rsid w:val="00970745"/>
    <w:rsid w:val="009718BE"/>
    <w:rsid w:val="00980895"/>
    <w:rsid w:val="00983555"/>
    <w:rsid w:val="009A0219"/>
    <w:rsid w:val="009A2674"/>
    <w:rsid w:val="009A4D1C"/>
    <w:rsid w:val="009B0D07"/>
    <w:rsid w:val="009B3A3A"/>
    <w:rsid w:val="009B727B"/>
    <w:rsid w:val="009B7AB5"/>
    <w:rsid w:val="009C5350"/>
    <w:rsid w:val="009D039A"/>
    <w:rsid w:val="009D169C"/>
    <w:rsid w:val="009D40A4"/>
    <w:rsid w:val="009D5F7B"/>
    <w:rsid w:val="009E4968"/>
    <w:rsid w:val="009E51D4"/>
    <w:rsid w:val="009E7F17"/>
    <w:rsid w:val="009F17A6"/>
    <w:rsid w:val="00A01C4E"/>
    <w:rsid w:val="00A0460A"/>
    <w:rsid w:val="00A048C1"/>
    <w:rsid w:val="00A058FA"/>
    <w:rsid w:val="00A10FD0"/>
    <w:rsid w:val="00A143C6"/>
    <w:rsid w:val="00A20CF2"/>
    <w:rsid w:val="00A24311"/>
    <w:rsid w:val="00A350E3"/>
    <w:rsid w:val="00A476E1"/>
    <w:rsid w:val="00A5016B"/>
    <w:rsid w:val="00A50E92"/>
    <w:rsid w:val="00A51891"/>
    <w:rsid w:val="00A53649"/>
    <w:rsid w:val="00A55942"/>
    <w:rsid w:val="00A62D5E"/>
    <w:rsid w:val="00A64577"/>
    <w:rsid w:val="00A64589"/>
    <w:rsid w:val="00A6570B"/>
    <w:rsid w:val="00A66C7F"/>
    <w:rsid w:val="00A76744"/>
    <w:rsid w:val="00A87555"/>
    <w:rsid w:val="00A929F4"/>
    <w:rsid w:val="00A92BD5"/>
    <w:rsid w:val="00AA2DC9"/>
    <w:rsid w:val="00AA6BD1"/>
    <w:rsid w:val="00AB1511"/>
    <w:rsid w:val="00AB404E"/>
    <w:rsid w:val="00AC52A9"/>
    <w:rsid w:val="00AD20A1"/>
    <w:rsid w:val="00AD78C6"/>
    <w:rsid w:val="00AE2CD4"/>
    <w:rsid w:val="00AE3239"/>
    <w:rsid w:val="00AE353B"/>
    <w:rsid w:val="00AE3AAA"/>
    <w:rsid w:val="00AE69C7"/>
    <w:rsid w:val="00AF0606"/>
    <w:rsid w:val="00AF1E34"/>
    <w:rsid w:val="00AF50B9"/>
    <w:rsid w:val="00AF5862"/>
    <w:rsid w:val="00B0007F"/>
    <w:rsid w:val="00B02BF2"/>
    <w:rsid w:val="00B04F27"/>
    <w:rsid w:val="00B14CDC"/>
    <w:rsid w:val="00B262C2"/>
    <w:rsid w:val="00B27FD9"/>
    <w:rsid w:val="00B30076"/>
    <w:rsid w:val="00B35817"/>
    <w:rsid w:val="00B53E2C"/>
    <w:rsid w:val="00B62E2E"/>
    <w:rsid w:val="00B74891"/>
    <w:rsid w:val="00B76038"/>
    <w:rsid w:val="00B83DF5"/>
    <w:rsid w:val="00B87661"/>
    <w:rsid w:val="00B87D3A"/>
    <w:rsid w:val="00B91923"/>
    <w:rsid w:val="00B91BB9"/>
    <w:rsid w:val="00B925D0"/>
    <w:rsid w:val="00BA5A0B"/>
    <w:rsid w:val="00BA6046"/>
    <w:rsid w:val="00BD1317"/>
    <w:rsid w:val="00BD1845"/>
    <w:rsid w:val="00BD1EF8"/>
    <w:rsid w:val="00BD3313"/>
    <w:rsid w:val="00BD510D"/>
    <w:rsid w:val="00BE0ED6"/>
    <w:rsid w:val="00BE10D4"/>
    <w:rsid w:val="00BE18DD"/>
    <w:rsid w:val="00BE46D4"/>
    <w:rsid w:val="00BE4F96"/>
    <w:rsid w:val="00BF4966"/>
    <w:rsid w:val="00BF49E3"/>
    <w:rsid w:val="00BF6A39"/>
    <w:rsid w:val="00C0459E"/>
    <w:rsid w:val="00C04ED9"/>
    <w:rsid w:val="00C05F3E"/>
    <w:rsid w:val="00C06AC8"/>
    <w:rsid w:val="00C07AF7"/>
    <w:rsid w:val="00C13C01"/>
    <w:rsid w:val="00C156BD"/>
    <w:rsid w:val="00C17584"/>
    <w:rsid w:val="00C24DB8"/>
    <w:rsid w:val="00C315C1"/>
    <w:rsid w:val="00C327D5"/>
    <w:rsid w:val="00C36E33"/>
    <w:rsid w:val="00C41A06"/>
    <w:rsid w:val="00C42612"/>
    <w:rsid w:val="00C43CE5"/>
    <w:rsid w:val="00C47A17"/>
    <w:rsid w:val="00C50AC7"/>
    <w:rsid w:val="00C50EE4"/>
    <w:rsid w:val="00C537D0"/>
    <w:rsid w:val="00C87DAE"/>
    <w:rsid w:val="00CA09F6"/>
    <w:rsid w:val="00CA1791"/>
    <w:rsid w:val="00CA71D2"/>
    <w:rsid w:val="00CB0174"/>
    <w:rsid w:val="00CC3196"/>
    <w:rsid w:val="00CC7B44"/>
    <w:rsid w:val="00CD4B14"/>
    <w:rsid w:val="00CE3174"/>
    <w:rsid w:val="00CE3A2D"/>
    <w:rsid w:val="00CE6B40"/>
    <w:rsid w:val="00D00FB0"/>
    <w:rsid w:val="00D025BB"/>
    <w:rsid w:val="00D05075"/>
    <w:rsid w:val="00D07361"/>
    <w:rsid w:val="00D112A5"/>
    <w:rsid w:val="00D137FC"/>
    <w:rsid w:val="00D13A63"/>
    <w:rsid w:val="00D15BC7"/>
    <w:rsid w:val="00D2074A"/>
    <w:rsid w:val="00D22741"/>
    <w:rsid w:val="00D2586F"/>
    <w:rsid w:val="00D407A7"/>
    <w:rsid w:val="00D41301"/>
    <w:rsid w:val="00D44718"/>
    <w:rsid w:val="00D61013"/>
    <w:rsid w:val="00D77521"/>
    <w:rsid w:val="00D8237B"/>
    <w:rsid w:val="00D83A0E"/>
    <w:rsid w:val="00D862DF"/>
    <w:rsid w:val="00D8635A"/>
    <w:rsid w:val="00D90353"/>
    <w:rsid w:val="00D9064E"/>
    <w:rsid w:val="00D94E11"/>
    <w:rsid w:val="00D97A8E"/>
    <w:rsid w:val="00DA3885"/>
    <w:rsid w:val="00DA4F9C"/>
    <w:rsid w:val="00DA5863"/>
    <w:rsid w:val="00DA5A5C"/>
    <w:rsid w:val="00DA779D"/>
    <w:rsid w:val="00DB0EE2"/>
    <w:rsid w:val="00DB0FFC"/>
    <w:rsid w:val="00DB1A2F"/>
    <w:rsid w:val="00DB68AB"/>
    <w:rsid w:val="00DC05CB"/>
    <w:rsid w:val="00DC1F8D"/>
    <w:rsid w:val="00DD185D"/>
    <w:rsid w:val="00DD1E43"/>
    <w:rsid w:val="00DD4228"/>
    <w:rsid w:val="00DD50B9"/>
    <w:rsid w:val="00DE015C"/>
    <w:rsid w:val="00DE7543"/>
    <w:rsid w:val="00DF1FC4"/>
    <w:rsid w:val="00DF286C"/>
    <w:rsid w:val="00DF3105"/>
    <w:rsid w:val="00DF3AB6"/>
    <w:rsid w:val="00E0173A"/>
    <w:rsid w:val="00E03FBF"/>
    <w:rsid w:val="00E17ACA"/>
    <w:rsid w:val="00E232F5"/>
    <w:rsid w:val="00E32819"/>
    <w:rsid w:val="00E35F58"/>
    <w:rsid w:val="00E4462B"/>
    <w:rsid w:val="00E47677"/>
    <w:rsid w:val="00E535D3"/>
    <w:rsid w:val="00E60256"/>
    <w:rsid w:val="00E6168D"/>
    <w:rsid w:val="00E62058"/>
    <w:rsid w:val="00E62B53"/>
    <w:rsid w:val="00E637FF"/>
    <w:rsid w:val="00E63F4B"/>
    <w:rsid w:val="00E6427B"/>
    <w:rsid w:val="00E7450E"/>
    <w:rsid w:val="00E774B9"/>
    <w:rsid w:val="00E80FAA"/>
    <w:rsid w:val="00E8112F"/>
    <w:rsid w:val="00E900FB"/>
    <w:rsid w:val="00E90CFA"/>
    <w:rsid w:val="00E91732"/>
    <w:rsid w:val="00E927BF"/>
    <w:rsid w:val="00E94329"/>
    <w:rsid w:val="00E97223"/>
    <w:rsid w:val="00EA39B2"/>
    <w:rsid w:val="00EA55D0"/>
    <w:rsid w:val="00EA6648"/>
    <w:rsid w:val="00EB1B3B"/>
    <w:rsid w:val="00EB5351"/>
    <w:rsid w:val="00EB6DCA"/>
    <w:rsid w:val="00EC561D"/>
    <w:rsid w:val="00EC76BC"/>
    <w:rsid w:val="00ED06D3"/>
    <w:rsid w:val="00ED12E8"/>
    <w:rsid w:val="00ED1481"/>
    <w:rsid w:val="00ED1CB7"/>
    <w:rsid w:val="00ED46F4"/>
    <w:rsid w:val="00EE013C"/>
    <w:rsid w:val="00EF063F"/>
    <w:rsid w:val="00EF1046"/>
    <w:rsid w:val="00EF180B"/>
    <w:rsid w:val="00F007F0"/>
    <w:rsid w:val="00F112C2"/>
    <w:rsid w:val="00F20906"/>
    <w:rsid w:val="00F20E7F"/>
    <w:rsid w:val="00F2146C"/>
    <w:rsid w:val="00F222A3"/>
    <w:rsid w:val="00F26D32"/>
    <w:rsid w:val="00F31A10"/>
    <w:rsid w:val="00F335A9"/>
    <w:rsid w:val="00F370E1"/>
    <w:rsid w:val="00F419A0"/>
    <w:rsid w:val="00F4323D"/>
    <w:rsid w:val="00F44628"/>
    <w:rsid w:val="00F510E6"/>
    <w:rsid w:val="00F56785"/>
    <w:rsid w:val="00F56FD0"/>
    <w:rsid w:val="00F57821"/>
    <w:rsid w:val="00F6066C"/>
    <w:rsid w:val="00F83FB6"/>
    <w:rsid w:val="00F84F0C"/>
    <w:rsid w:val="00F86B3C"/>
    <w:rsid w:val="00F91E9F"/>
    <w:rsid w:val="00F92D40"/>
    <w:rsid w:val="00F96C0C"/>
    <w:rsid w:val="00FA2ABD"/>
    <w:rsid w:val="00FA63E6"/>
    <w:rsid w:val="00FA72A7"/>
    <w:rsid w:val="00FA7E9D"/>
    <w:rsid w:val="00FB0A4B"/>
    <w:rsid w:val="00FB57AF"/>
    <w:rsid w:val="00FC37DE"/>
    <w:rsid w:val="00FC4FB3"/>
    <w:rsid w:val="00FC5FA6"/>
    <w:rsid w:val="00FD0459"/>
    <w:rsid w:val="00FE04F1"/>
    <w:rsid w:val="00FE082C"/>
    <w:rsid w:val="00FE51E3"/>
    <w:rsid w:val="00FE70CE"/>
    <w:rsid w:val="00FE74CF"/>
    <w:rsid w:val="00FF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B35F6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F91E9F"/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Naslovknjige">
    <w:name w:val="Book Title"/>
    <w:basedOn w:val="Privzetapisavaodstavka"/>
    <w:uiPriority w:val="33"/>
    <w:qFormat/>
    <w:rsid w:val="00EC561D"/>
    <w:rPr>
      <w:b/>
      <w:bCs/>
      <w:smallCaps/>
      <w:spacing w:val="5"/>
    </w:rPr>
  </w:style>
  <w:style w:type="character" w:customStyle="1" w:styleId="Naslov1Znak">
    <w:name w:val="Naslov 1 Znak"/>
    <w:basedOn w:val="Privzetapisavaodstavka"/>
    <w:link w:val="Naslov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avaden"/>
    <w:next w:val="Navaden"/>
    <w:link w:val="NaslovZnak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FC5FA6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890F1C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FC5FA6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9A2674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890F1C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FC5FA6"/>
    <w:rPr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avaden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9E496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9E4968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9E4968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157ED6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6570B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avaden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character" w:styleId="Pripombasklic">
    <w:name w:val="annotation reference"/>
    <w:basedOn w:val="Privzetapisavaodstavka"/>
    <w:uiPriority w:val="99"/>
    <w:semiHidden/>
    <w:unhideWhenUsed/>
    <w:rsid w:val="00F20906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F20906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F20906"/>
    <w:rPr>
      <w:rFonts w:asciiTheme="majorHAnsi" w:hAnsiTheme="majorHAnsi"/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F20906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F20906"/>
    <w:rPr>
      <w:rFonts w:asciiTheme="majorHAnsi" w:hAnsiTheme="maj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8FC35-DB11-4FBE-873F-D9ED8C018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27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IJS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Tomaz Erjavec</dc:creator>
  <cp:lastModifiedBy>Nina Ditmajer</cp:lastModifiedBy>
  <cp:revision>5</cp:revision>
  <dcterms:created xsi:type="dcterms:W3CDTF">2021-07-26T09:18:00Z</dcterms:created>
  <dcterms:modified xsi:type="dcterms:W3CDTF">2021-07-27T08:33:00Z</dcterms:modified>
</cp:coreProperties>
</file>