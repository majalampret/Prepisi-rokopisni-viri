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CCBF7" w14:textId="77777777" w:rsidR="00D57747" w:rsidRDefault="00D57747" w:rsidP="00D57747">
      <w:r>
        <w:t>/049r/</w:t>
      </w:r>
    </w:p>
    <w:p w14:paraId="098989C4" w14:textId="77777777" w:rsidR="009A7592" w:rsidRPr="00D91444" w:rsidRDefault="009A7592" w:rsidP="00D91444">
      <w:pPr>
        <w:pStyle w:val="teifwPageNum"/>
        <w:rPr>
          <w:rStyle w:val="teiunclear"/>
          <w:lang w:val="sl-SI"/>
        </w:rPr>
      </w:pPr>
      <w:r w:rsidRPr="00D91444">
        <w:rPr>
          <w:rStyle w:val="teiunclear"/>
          <w:lang w:val="sl-SI"/>
        </w:rPr>
        <w:t>93</w:t>
      </w:r>
    </w:p>
    <w:p w14:paraId="7C76DF2B" w14:textId="2F3A970B" w:rsidR="00D57747" w:rsidRDefault="00D57747" w:rsidP="00D91444">
      <w:pPr>
        <w:pStyle w:val="teiab"/>
      </w:pPr>
      <w:r>
        <w:t xml:space="preserve">nego mi </w:t>
      </w:r>
      <w:r w:rsidRPr="00F52667">
        <w:t>ſ</w:t>
      </w:r>
      <w:r>
        <w:t xml:space="preserve">ivi </w:t>
      </w:r>
      <w:r w:rsidRPr="00A916E7">
        <w:t xml:space="preserve">tve </w:t>
      </w:r>
      <w:r>
        <w:t>szv</w:t>
      </w:r>
      <w:r w:rsidR="00741E28">
        <w:t>ér</w:t>
      </w:r>
      <w:r>
        <w:t>o ime v</w:t>
      </w:r>
      <w:r w:rsidRPr="00F52667">
        <w:t>ſ</w:t>
      </w:r>
      <w:r>
        <w:t>zigd</w:t>
      </w:r>
      <w:r w:rsidR="00741E28">
        <w:t>ár</w:t>
      </w:r>
      <w:r>
        <w:t xml:space="preserve"> szpomina</w:t>
      </w:r>
      <w:r w:rsidR="00741E28">
        <w:t>-</w:t>
      </w:r>
      <w:r>
        <w:br/>
        <w:t xml:space="preserve">mo, in te bom hvalil ako me vpelas vu tvoi </w:t>
      </w:r>
      <w:r w:rsidRPr="00F52667">
        <w:t>ſ</w:t>
      </w:r>
      <w:r>
        <w:t>v</w:t>
      </w:r>
      <w:r w:rsidR="00741E28">
        <w:t>é-</w:t>
      </w:r>
      <w:r>
        <w:br/>
        <w:t xml:space="preserve">ti </w:t>
      </w:r>
      <w:r w:rsidRPr="006B557C">
        <w:t>Or</w:t>
      </w:r>
      <w:r>
        <w:t>s</w:t>
      </w:r>
      <w:r w:rsidRPr="006B557C">
        <w:t>z</w:t>
      </w:r>
      <w:r w:rsidR="00741E28">
        <w:t>á</w:t>
      </w:r>
      <w:r w:rsidRPr="006B557C">
        <w:t>gh.</w:t>
      </w:r>
    </w:p>
    <w:p w14:paraId="775C72F2" w14:textId="03F5FDCA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10.</w:t>
      </w:r>
      <w:r>
        <w:t xml:space="preserve"> Od d</w:t>
      </w:r>
      <w:r w:rsidR="00741E28">
        <w:t>á</w:t>
      </w:r>
      <w:r>
        <w:t xml:space="preserve">vnya </w:t>
      </w:r>
      <w:r w:rsidRPr="00F52667">
        <w:t>ſ</w:t>
      </w:r>
      <w:r>
        <w:t xml:space="preserve">ze </w:t>
      </w:r>
      <w:r w:rsidR="00741E28">
        <w:t>vr</w:t>
      </w:r>
      <w:r>
        <w:t>e i</w:t>
      </w:r>
      <w:r w:rsidR="00741E28">
        <w:t>a</w:t>
      </w:r>
      <w:r>
        <w:t xml:space="preserve"> </w:t>
      </w:r>
      <w:r w:rsidR="00741E28">
        <w:t>l</w:t>
      </w:r>
      <w:r>
        <w:t xml:space="preserve">eprai </w:t>
      </w:r>
      <w:r w:rsidRPr="00D91444">
        <w:t>mu</w:t>
      </w:r>
      <w:r w:rsidR="00741E28" w:rsidRPr="00D91444">
        <w:t>c</w:t>
      </w:r>
      <w:r w:rsidRPr="00D91444">
        <w:t>sim</w:t>
      </w:r>
      <w:r w:rsidRPr="00C95BF1">
        <w:rPr>
          <w:rStyle w:val="teiunclear"/>
          <w:lang w:val="sl-SI"/>
        </w:rPr>
        <w:t xml:space="preserve"> </w:t>
      </w:r>
      <w:r w:rsidRPr="00D91444">
        <w:t>kro</w:t>
      </w:r>
      <w:r w:rsidR="00741E28" w:rsidRPr="00D91444">
        <w:t>t</w:t>
      </w:r>
      <w:r w:rsidRPr="00D91444">
        <w:t>im</w:t>
      </w:r>
      <w:r w:rsidRPr="006B557C">
        <w:t xml:space="preserve"> </w:t>
      </w:r>
      <w:r w:rsidRPr="00B95568">
        <w:t>zdi</w:t>
      </w:r>
      <w:r w:rsidR="00741E28">
        <w:t>-</w:t>
      </w:r>
      <w:r w:rsidRPr="00B95568">
        <w:br/>
      </w:r>
      <w:r>
        <w:t>h</w:t>
      </w:r>
      <w:r w:rsidR="00741E28">
        <w:t>á</w:t>
      </w:r>
      <w:r>
        <w:t xml:space="preserve">vanyem </w:t>
      </w:r>
      <w:r w:rsidR="00741E28">
        <w:t>i</w:t>
      </w:r>
      <w:r>
        <w:t xml:space="preserve"> pole</w:t>
      </w:r>
      <w:r w:rsidR="00741E28">
        <w:t xml:space="preserve"> </w:t>
      </w:r>
      <w:r>
        <w:t>a</w:t>
      </w:r>
      <w:r w:rsidR="00741E28">
        <w:t xml:space="preserve">l </w:t>
      </w:r>
      <w:r w:rsidRPr="00F52667">
        <w:t>ſ</w:t>
      </w:r>
      <w:r>
        <w:t xml:space="preserve">zem mojo posztelo </w:t>
      </w:r>
      <w:r w:rsidRPr="00ED7D46">
        <w:t>iaſ</w:t>
      </w:r>
      <w:r w:rsidR="00741E28">
        <w:t>z</w:t>
      </w:r>
      <w:r w:rsidRPr="00ED7D46">
        <w:t xml:space="preserve"> </w:t>
      </w:r>
      <w:r w:rsidRPr="00D91444">
        <w:t>hi</w:t>
      </w:r>
      <w:r w:rsidR="00741E28" w:rsidRPr="00D91444">
        <w:t>c</w:t>
      </w:r>
      <w:r w:rsidRPr="00D91444">
        <w:t>ze</w:t>
      </w:r>
      <w:r>
        <w:br/>
      </w:r>
      <w:r w:rsidRPr="00D91444">
        <w:t>tocsechi</w:t>
      </w:r>
      <w:r>
        <w:t>, moje obervi v</w:t>
      </w:r>
      <w:r w:rsidRPr="00F52667">
        <w:t>ſ</w:t>
      </w:r>
      <w:r w:rsidR="00741E28">
        <w:t>z</w:t>
      </w:r>
      <w:r>
        <w:t xml:space="preserve">e </w:t>
      </w:r>
      <w:r w:rsidRPr="00F52667">
        <w:t>ſ</w:t>
      </w:r>
      <w:r w:rsidR="00741E28">
        <w:t>z</w:t>
      </w:r>
      <w:r>
        <w:t xml:space="preserve">o otekle </w:t>
      </w:r>
      <w:r w:rsidR="00741E28">
        <w:t>od</w:t>
      </w:r>
      <w:r>
        <w:t xml:space="preserve"> velika</w:t>
      </w:r>
      <w:r>
        <w:br/>
        <w:t>placsa.</w:t>
      </w:r>
    </w:p>
    <w:p w14:paraId="30B2B7B5" w14:textId="37D7446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11.</w:t>
      </w:r>
      <w:r>
        <w:t xml:space="preserve"> Na moih obeih </w:t>
      </w:r>
      <w:r w:rsidRPr="00E73B03">
        <w:t xml:space="preserve">belnoje </w:t>
      </w:r>
      <w:r>
        <w:t>zra</w:t>
      </w:r>
      <w:r w:rsidRPr="00F52667">
        <w:t>ſ</w:t>
      </w:r>
      <w:r w:rsidR="00C42150">
        <w:t>z</w:t>
      </w:r>
      <w:r>
        <w:t>lo od velike tuge,</w:t>
      </w:r>
      <w:r>
        <w:br/>
      </w:r>
      <w:r w:rsidR="00C42150">
        <w:t>ár</w:t>
      </w:r>
      <w:r>
        <w:t xml:space="preserve"> </w:t>
      </w:r>
      <w:r w:rsidRPr="00D91444">
        <w:rPr>
          <w:rStyle w:val="teiunclear"/>
          <w:lang w:val="sl-SI"/>
        </w:rPr>
        <w:t>v</w:t>
      </w:r>
      <w:r w:rsidR="00C42150"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>e le</w:t>
      </w:r>
      <w:r w:rsidR="00C42150"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 xml:space="preserve"> </w:t>
      </w:r>
      <w:r w:rsidR="00C42150">
        <w:rPr>
          <w:rStyle w:val="teiunclear"/>
          <w:lang w:val="sl-SI"/>
        </w:rPr>
        <w:t>v</w:t>
      </w:r>
      <w:r w:rsidRPr="00C95BF1">
        <w:rPr>
          <w:rStyle w:val="teiunclear"/>
          <w:lang w:val="sl-SI"/>
        </w:rPr>
        <w:t>ezd</w:t>
      </w:r>
      <w:r w:rsidR="00C42150" w:rsidRPr="00D91444">
        <w:rPr>
          <w:rStyle w:val="teigap"/>
          <w:lang w:val="sl-SI"/>
        </w:rPr>
        <w:t>?</w:t>
      </w:r>
      <w:r w:rsidRPr="00C95BF1">
        <w:rPr>
          <w:rStyle w:val="teiunclear"/>
          <w:lang w:val="sl-SI"/>
        </w:rPr>
        <w:t xml:space="preserve"> </w:t>
      </w:r>
      <w:r w:rsidR="00C42150">
        <w:rPr>
          <w:rStyle w:val="teiunclear"/>
          <w:lang w:val="sl-SI"/>
        </w:rPr>
        <w:t>j?</w:t>
      </w:r>
      <w:r w:rsidR="00C42150" w:rsidRPr="00D91444">
        <w:rPr>
          <w:rStyle w:val="teigap"/>
          <w:lang w:val="sl-SI"/>
        </w:rPr>
        <w:t>ſ</w:t>
      </w:r>
      <w:r w:rsidR="00C42150">
        <w:rPr>
          <w:rStyle w:val="teiunclear"/>
          <w:lang w:val="sl-SI"/>
        </w:rPr>
        <w:t xml:space="preserve">z </w:t>
      </w:r>
      <w:r>
        <w:t xml:space="preserve">po'sert bodem pred </w:t>
      </w:r>
      <w:r w:rsidRPr="00C95BF1">
        <w:rPr>
          <w:rStyle w:val="teiunclear"/>
          <w:lang w:val="sl-SI"/>
        </w:rPr>
        <w:t>v</w:t>
      </w:r>
      <w:r w:rsidR="00C42150">
        <w:rPr>
          <w:rStyle w:val="teiunclear"/>
          <w:lang w:val="sl-SI"/>
        </w:rPr>
        <w:t>n</w:t>
      </w:r>
      <w:r w:rsidRPr="00C95BF1">
        <w:rPr>
          <w:rStyle w:val="teiunclear"/>
          <w:lang w:val="sl-SI"/>
        </w:rPr>
        <w:t>osi</w:t>
      </w:r>
      <w:r w:rsidR="00C42150">
        <w:t>-</w:t>
      </w:r>
      <w:r>
        <w:br/>
        <w:t>na grehov, da proszim tebe oglei</w:t>
      </w:r>
      <w:r w:rsidRPr="00F52667">
        <w:t>ſ</w:t>
      </w:r>
      <w:r w:rsidR="00C42150">
        <w:t>z</w:t>
      </w:r>
      <w:r>
        <w:t>e na m</w:t>
      </w:r>
      <w:r w:rsidR="00C42150">
        <w:t>é</w:t>
      </w:r>
      <w:r>
        <w:t xml:space="preserve"> za </w:t>
      </w:r>
      <w:r>
        <w:br/>
        <w:t>tve obecsanye.</w:t>
      </w:r>
    </w:p>
    <w:p w14:paraId="533E7617" w14:textId="10A9B79D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12.</w:t>
      </w:r>
      <w:r>
        <w:t xml:space="preserve"> Dai da verujem </w:t>
      </w:r>
      <w:r w:rsidRPr="00E73B03">
        <w:t xml:space="preserve">tve </w:t>
      </w:r>
      <w:r w:rsidRPr="00F52667">
        <w:t>ſ</w:t>
      </w:r>
      <w:r w:rsidR="00C42150">
        <w:t>z</w:t>
      </w:r>
      <w:r>
        <w:t>vete recsi ny</w:t>
      </w:r>
      <w:r w:rsidR="00C42150">
        <w:t>é</w:t>
      </w:r>
      <w:r>
        <w:t xml:space="preserve"> veli</w:t>
      </w:r>
      <w:r w:rsidR="00C42150">
        <w:t>-</w:t>
      </w:r>
      <w:r>
        <w:br/>
      </w:r>
      <w:r w:rsidR="00C42150">
        <w:t>k</w:t>
      </w:r>
      <w:r>
        <w:t>o zmo</w:t>
      </w:r>
      <w:r w:rsidR="00C42150">
        <w:t>'</w:t>
      </w:r>
      <w:r>
        <w:t>znoszt o</w:t>
      </w:r>
      <w:r w:rsidRPr="00F52667">
        <w:t>ſ</w:t>
      </w:r>
      <w:r>
        <w:t>slobodjenya, moje Dűssicze,</w:t>
      </w:r>
      <w:r>
        <w:br/>
        <w:t>dai da</w:t>
      </w:r>
      <w:r w:rsidRPr="00F52667">
        <w:t>ſ</w:t>
      </w:r>
      <w:r w:rsidR="00872F81">
        <w:t>z</w:t>
      </w:r>
      <w:r>
        <w:t>e docs</w:t>
      </w:r>
      <w:r w:rsidR="00872F81">
        <w:t>á</w:t>
      </w:r>
      <w:r>
        <w:t>kam, i obecsanye, po tvojem</w:t>
      </w:r>
      <w:r>
        <w:br/>
      </w:r>
      <w:r w:rsidRPr="00F52667">
        <w:t>ſ</w:t>
      </w:r>
      <w:r w:rsidR="00872F81">
        <w:t>z</w:t>
      </w:r>
      <w:r>
        <w:t>ini dai da bodem vsival.</w:t>
      </w:r>
    </w:p>
    <w:p w14:paraId="1E453A4E" w14:textId="291102D0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13.</w:t>
      </w:r>
      <w:r>
        <w:t xml:space="preserve"> O</w:t>
      </w:r>
      <w:r w:rsidR="00872F81">
        <w:t xml:space="preserve">h </w:t>
      </w:r>
      <w:r>
        <w:t>raduj</w:t>
      </w:r>
      <w:r w:rsidRPr="00F52667">
        <w:t>ſ</w:t>
      </w:r>
      <w:r w:rsidR="00872F81">
        <w:t>z</w:t>
      </w:r>
      <w:r>
        <w:t>e v</w:t>
      </w:r>
      <w:r w:rsidR="00872F81">
        <w:t>r</w:t>
      </w:r>
      <w:r>
        <w:t>e ti moja Dus</w:t>
      </w:r>
      <w:r w:rsidRPr="00F52667">
        <w:t>ſ</w:t>
      </w:r>
      <w:r>
        <w:t xml:space="preserve">a nai ti </w:t>
      </w:r>
      <w:r w:rsidRPr="00F52667">
        <w:t>ſ</w:t>
      </w:r>
      <w:r w:rsidR="00872F81">
        <w:t>z</w:t>
      </w:r>
      <w:r>
        <w:t>i gre</w:t>
      </w:r>
      <w:r w:rsidR="00872F81">
        <w:rPr>
          <w:rFonts w:ascii="ZRCola" w:hAnsi="ZRCola" w:cs="ZRCola"/>
        </w:rPr>
        <w:t>ſ</w:t>
      </w:r>
      <w:r w:rsidR="00872F81">
        <w:t>-</w:t>
      </w:r>
      <w:r>
        <w:br/>
        <w:t>na z</w:t>
      </w:r>
      <w:r w:rsidR="00872F81">
        <w:t>t</w:t>
      </w:r>
      <w:r>
        <w:t xml:space="preserve">elom </w:t>
      </w:r>
      <w:r w:rsidR="00872F81">
        <w:t>á</w:t>
      </w:r>
      <w:r>
        <w:t xml:space="preserve">rje vre </w:t>
      </w:r>
      <w:r w:rsidRPr="00F52667">
        <w:t>ſ</w:t>
      </w:r>
      <w:r>
        <w:t>zlis</w:t>
      </w:r>
      <w:r w:rsidRPr="00F52667">
        <w:t>ſ</w:t>
      </w:r>
      <w:r>
        <w:t>a</w:t>
      </w:r>
      <w:r w:rsidR="00872F81">
        <w:t>l</w:t>
      </w:r>
      <w:r>
        <w:t xml:space="preserve"> mojo molitvo</w:t>
      </w:r>
      <w:r>
        <w:br/>
        <w:t xml:space="preserve">zmosni Goszpodin Bough, vupai </w:t>
      </w:r>
      <w:r w:rsidRPr="00F52667">
        <w:t>ſ</w:t>
      </w:r>
      <w:r w:rsidR="00872F81">
        <w:t>z</w:t>
      </w:r>
      <w:r>
        <w:t xml:space="preserve">e </w:t>
      </w:r>
      <w:r w:rsidRPr="00F52667">
        <w:t>ſ</w:t>
      </w:r>
      <w:r w:rsidR="00872F81">
        <w:t>z</w:t>
      </w:r>
      <w:r>
        <w:t>inek</w:t>
      </w:r>
      <w:r>
        <w:br/>
        <w:t>vu mojem Dűhi tako ve</w:t>
      </w:r>
      <w:r w:rsidR="00872F81">
        <w:t>l</w:t>
      </w:r>
      <w:r>
        <w:t>i Go</w:t>
      </w:r>
      <w:r w:rsidR="00872F81">
        <w:rPr>
          <w:rFonts w:ascii="ZRCola" w:hAnsi="ZRCola" w:cs="ZRCola"/>
        </w:rPr>
        <w:t>ſ</w:t>
      </w:r>
      <w:r w:rsidR="00872F81">
        <w:t>z</w:t>
      </w:r>
      <w:r>
        <w:t>pon Bough.</w:t>
      </w:r>
    </w:p>
    <w:p w14:paraId="60DA9607" w14:textId="14C26DF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14.</w:t>
      </w:r>
      <w:r>
        <w:t xml:space="preserve"> Od</w:t>
      </w:r>
      <w:r w:rsidRPr="00F52667">
        <w:t>ſ</w:t>
      </w:r>
      <w:r w:rsidR="00872F81">
        <w:t>z</w:t>
      </w:r>
      <w:r>
        <w:t>topte v</w:t>
      </w:r>
      <w:r w:rsidR="009A7592">
        <w:t>r</w:t>
      </w:r>
      <w:r>
        <w:t xml:space="preserve">e ta </w:t>
      </w:r>
      <w:r w:rsidRPr="00E73B03">
        <w:t xml:space="preserve">vezdai </w:t>
      </w:r>
      <w:r>
        <w:t>od m</w:t>
      </w:r>
      <w:r w:rsidR="00872F81">
        <w:t>é</w:t>
      </w:r>
      <w:r>
        <w:t>ne v</w:t>
      </w:r>
      <w:r w:rsidRPr="00F52667">
        <w:t>ſ</w:t>
      </w:r>
      <w:r w:rsidR="007D24E8">
        <w:t>z</w:t>
      </w:r>
      <w:r>
        <w:t>i</w:t>
      </w:r>
      <w:r>
        <w:br/>
        <w:t xml:space="preserve">nepriatelje, </w:t>
      </w:r>
      <w:r w:rsidR="00F919B6">
        <w:t>ár</w:t>
      </w:r>
      <w:r w:rsidRPr="00F52667">
        <w:t>ſ</w:t>
      </w:r>
      <w:r w:rsidR="00F919B6">
        <w:t>z</w:t>
      </w:r>
      <w:r>
        <w:t xml:space="preserve">o pred Bogom </w:t>
      </w:r>
      <w:r w:rsidR="009A7592">
        <w:t>k</w:t>
      </w:r>
      <w:r w:rsidRPr="00E73B03">
        <w:t xml:space="preserve">rot </w:t>
      </w:r>
      <w:r>
        <w:t>pri</w:t>
      </w:r>
      <w:r w:rsidR="00F919B6">
        <w:t>-</w:t>
      </w:r>
      <w:r>
        <w:br/>
        <w:t>etne v</w:t>
      </w:r>
      <w:r w:rsidRPr="00F52667">
        <w:t>ſ</w:t>
      </w:r>
      <w:r w:rsidR="00F919B6">
        <w:t>z</w:t>
      </w:r>
      <w:r>
        <w:t>e moje molitve,</w:t>
      </w:r>
    </w:p>
    <w:p w14:paraId="3CBA86A0" w14:textId="77777777" w:rsidR="00D57747" w:rsidRDefault="00D57747" w:rsidP="00D57747">
      <w:r>
        <w:br w:type="page"/>
      </w:r>
    </w:p>
    <w:p w14:paraId="5ACB7A2C" w14:textId="77777777" w:rsidR="00D57747" w:rsidRDefault="00D57747" w:rsidP="00D57747">
      <w:r>
        <w:lastRenderedPageBreak/>
        <w:t>/049v/</w:t>
      </w:r>
    </w:p>
    <w:p w14:paraId="4B1ABFDA" w14:textId="77777777" w:rsidR="009A7592" w:rsidRPr="00200D0F" w:rsidRDefault="009A7592" w:rsidP="00D91444">
      <w:pPr>
        <w:pStyle w:val="teifwPageNum"/>
        <w:rPr>
          <w:lang w:val="sl-SI"/>
        </w:rPr>
      </w:pPr>
      <w:r w:rsidRPr="00D91444">
        <w:rPr>
          <w:lang w:val="sl-SI"/>
        </w:rPr>
        <w:t>94</w:t>
      </w:r>
    </w:p>
    <w:p w14:paraId="5C3EEE2D" w14:textId="75D3ADC7" w:rsidR="00D57747" w:rsidRDefault="00D57747" w:rsidP="00D91444">
      <w:pPr>
        <w:pStyle w:val="teiab"/>
      </w:pPr>
      <w:r>
        <w:t>nemre mi nikai moi nepriatel, Dűs</w:t>
      </w:r>
      <w:r w:rsidR="00072246">
        <w:t>-</w:t>
      </w:r>
      <w:r>
        <w:br/>
      </w:r>
      <w:r w:rsidRPr="00F52667">
        <w:t>ſ</w:t>
      </w:r>
      <w:r>
        <w:t xml:space="preserve">a </w:t>
      </w:r>
      <w:r w:rsidR="00101D8B" w:rsidRPr="00C95BF1">
        <w:rPr>
          <w:rStyle w:val="teiunclear"/>
          <w:lang w:val="sl-SI"/>
        </w:rPr>
        <w:t>b</w:t>
      </w:r>
      <w:r w:rsidRPr="00D91444">
        <w:rPr>
          <w:rStyle w:val="teiunclear"/>
          <w:lang w:val="sl-SI"/>
        </w:rPr>
        <w:t>o</w:t>
      </w:r>
      <w:r w:rsidR="00101D8B" w:rsidRPr="00D91444">
        <w:rPr>
          <w:rStyle w:val="teiunclear"/>
          <w:lang w:val="sl-SI"/>
        </w:rPr>
        <w:t>i</w:t>
      </w:r>
      <w:r w:rsidRPr="00D91444">
        <w:rPr>
          <w:rStyle w:val="teiunclear"/>
          <w:lang w:val="sl-SI"/>
        </w:rPr>
        <w:t>di</w:t>
      </w:r>
      <w:r>
        <w:t xml:space="preserve"> veszela.</w:t>
      </w:r>
    </w:p>
    <w:p w14:paraId="75442855" w14:textId="6A588FC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15.</w:t>
      </w:r>
      <w:r>
        <w:t xml:space="preserve"> </w:t>
      </w:r>
      <w:r w:rsidR="009F64A8">
        <w:t>K</w:t>
      </w:r>
      <w:r>
        <w:t xml:space="preserve">ako </w:t>
      </w:r>
      <w:r w:rsidR="009F64A8">
        <w:t>k</w:t>
      </w:r>
      <w:r>
        <w:t>erlei Boug moje molitve pred</w:t>
      </w:r>
      <w:r>
        <w:br/>
      </w:r>
      <w:r w:rsidRPr="00F52667">
        <w:t>ſ</w:t>
      </w:r>
      <w:r w:rsidR="009F64A8">
        <w:t>z</w:t>
      </w:r>
      <w:r>
        <w:t xml:space="preserve">e naprei vzeme, </w:t>
      </w:r>
      <w:r w:rsidRPr="00113C60">
        <w:t>kmeſ</w:t>
      </w:r>
      <w:r w:rsidR="009F64A8">
        <w:t>z</w:t>
      </w:r>
      <w:r w:rsidRPr="00113C60">
        <w:t xml:space="preserve">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</w:t>
      </w:r>
      <w:r w:rsidR="009F64A8">
        <w:rPr>
          <w:rFonts w:ascii="ZRCola" w:hAnsi="ZRCola" w:cs="ZRCola"/>
        </w:rPr>
        <w:t>ſ</w:t>
      </w:r>
      <w:r w:rsidRPr="00113C60">
        <w:t>zlobodi</w:t>
      </w:r>
      <w:r>
        <w:t>, i moje</w:t>
      </w:r>
      <w:r>
        <w:br/>
      </w:r>
      <w:r w:rsidRPr="00F52667">
        <w:t>ſ</w:t>
      </w:r>
      <w:r>
        <w:t>zercze kme</w:t>
      </w:r>
      <w:r w:rsidRPr="00F52667">
        <w:t>ſ</w:t>
      </w:r>
      <w:r w:rsidR="004C62C7">
        <w:t>z</w:t>
      </w:r>
      <w:r>
        <w:t>tu pripr</w:t>
      </w:r>
      <w:r w:rsidR="004C62C7">
        <w:t>á</w:t>
      </w:r>
      <w:r>
        <w:t xml:space="preserve">vi </w:t>
      </w:r>
      <w:r w:rsidR="004C62C7">
        <w:t>k</w:t>
      </w:r>
      <w:r>
        <w:t>pr</w:t>
      </w:r>
      <w:r w:rsidR="004C62C7">
        <w:t>á</w:t>
      </w:r>
      <w:r>
        <w:t>vomu vu</w:t>
      </w:r>
      <w:r w:rsidR="004C62C7">
        <w:t>-</w:t>
      </w:r>
      <w:r>
        <w:br/>
        <w:t>panyu.</w:t>
      </w:r>
    </w:p>
    <w:p w14:paraId="52CC4BF9" w14:textId="066A1228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16.</w:t>
      </w:r>
      <w:r>
        <w:t xml:space="preserve"> Nepriatele me oszramoti, i v</w:t>
      </w:r>
      <w:r w:rsidRPr="00F52667">
        <w:t>ſ</w:t>
      </w:r>
      <w:r w:rsidR="004C62C7">
        <w:t>z</w:t>
      </w:r>
      <w:r>
        <w:t>e je on</w:t>
      </w:r>
      <w:r>
        <w:br/>
      </w:r>
      <w:r w:rsidRPr="00F52667">
        <w:t>ſ</w:t>
      </w:r>
      <w:r w:rsidR="004C62C7">
        <w:t>z</w:t>
      </w:r>
      <w:r>
        <w:t xml:space="preserve">mouti </w:t>
      </w:r>
      <w:r w:rsidR="004C62C7">
        <w:t>k</w:t>
      </w:r>
      <w:r>
        <w:t>roto</w:t>
      </w:r>
      <w:r w:rsidR="004C62C7">
        <w:t>j</w:t>
      </w:r>
      <w:r>
        <w:t>e hűtro o</w:t>
      </w:r>
      <w:r w:rsidRPr="00F52667">
        <w:t>ſ</w:t>
      </w:r>
      <w:r w:rsidR="004C62C7">
        <w:t>z</w:t>
      </w:r>
      <w:r>
        <w:t>ramotiv</w:t>
      </w:r>
      <w:r w:rsidRPr="00F52667">
        <w:t>ſ</w:t>
      </w:r>
      <w:r>
        <w:t>i v</w:t>
      </w:r>
      <w:r w:rsidRPr="00F52667">
        <w:t>ſ</w:t>
      </w:r>
      <w:r w:rsidR="004C62C7">
        <w:t>z</w:t>
      </w:r>
      <w:r>
        <w:t>e</w:t>
      </w:r>
      <w:r>
        <w:br/>
        <w:t>nazai obe</w:t>
      </w:r>
      <w:r w:rsidR="004C62C7">
        <w:t>rn</w:t>
      </w:r>
      <w:r>
        <w:t>e i kvűpanyuje vsze gresne</w:t>
      </w:r>
      <w:r>
        <w:br/>
        <w:t xml:space="preserve">tudi </w:t>
      </w:r>
      <w:r w:rsidRPr="00113C60">
        <w:t>pomeni opomenal.</w:t>
      </w:r>
    </w:p>
    <w:p w14:paraId="028B7C7B" w14:textId="6885AC27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17.</w:t>
      </w:r>
      <w:r>
        <w:t xml:space="preserve"> Nigdarsze </w:t>
      </w:r>
      <w:r w:rsidRPr="00F52667">
        <w:t>ſ</w:t>
      </w:r>
      <w:r w:rsidR="004C62C7">
        <w:t>z</w:t>
      </w:r>
      <w:r>
        <w:t xml:space="preserve">vega greha ne </w:t>
      </w:r>
      <w:r w:rsidRPr="00F52667">
        <w:t>ſ</w:t>
      </w:r>
      <w:r w:rsidR="004C62C7">
        <w:t>z</w:t>
      </w:r>
      <w:r>
        <w:t>tra</w:t>
      </w:r>
      <w:r w:rsidRPr="00F52667">
        <w:t>ſ</w:t>
      </w:r>
      <w:r>
        <w:t xml:space="preserve">i </w:t>
      </w:r>
      <w:r w:rsidRPr="000501B2">
        <w:t xml:space="preserve">leprai </w:t>
      </w:r>
      <w:r>
        <w:t>vB</w:t>
      </w:r>
      <w:r w:rsidR="004C62C7">
        <w:t>-</w:t>
      </w:r>
      <w:r>
        <w:t>,</w:t>
      </w:r>
      <w:r>
        <w:br/>
        <w:t>gi verui, odpűszti mu</w:t>
      </w:r>
      <w:r w:rsidRPr="00F52667">
        <w:t>ſ</w:t>
      </w:r>
      <w:r w:rsidR="004C62C7">
        <w:t>z</w:t>
      </w:r>
      <w:r>
        <w:t>e i zblago</w:t>
      </w:r>
      <w:r w:rsidRPr="00F52667">
        <w:t>ſ</w:t>
      </w:r>
      <w:r w:rsidR="004C62C7">
        <w:t>z</w:t>
      </w:r>
      <w:r>
        <w:t>lovom</w:t>
      </w:r>
      <w:r>
        <w:br/>
        <w:t>ako knyemu pride</w:t>
      </w:r>
      <w:r w:rsidR="004C62C7">
        <w:t>,</w:t>
      </w:r>
      <w:r>
        <w:t xml:space="preserve"> z mene</w:t>
      </w:r>
      <w:r w:rsidRPr="00F52667">
        <w:t>ſ</w:t>
      </w:r>
      <w:r>
        <w:t xml:space="preserve">si </w:t>
      </w:r>
      <w:r w:rsidRPr="00C95BF1">
        <w:rPr>
          <w:rStyle w:val="teiunclear"/>
          <w:lang w:val="sl-SI"/>
        </w:rPr>
        <w:t>p</w:t>
      </w:r>
      <w:r w:rsidR="004C62C7">
        <w:rPr>
          <w:rStyle w:val="teiunclear"/>
          <w:lang w:val="sl-SI"/>
        </w:rPr>
        <w:t>é</w:t>
      </w:r>
      <w:r w:rsidRPr="00C95BF1">
        <w:rPr>
          <w:rStyle w:val="teiunclear"/>
          <w:lang w:val="sl-SI"/>
        </w:rPr>
        <w:t>ldo</w:t>
      </w:r>
      <w:r>
        <w:t xml:space="preserve"> te ne</w:t>
      </w:r>
      <w:r w:rsidR="004C62C7">
        <w:t>-</w:t>
      </w:r>
      <w:r>
        <w:br/>
        <w:t>zahv</w:t>
      </w:r>
      <w:r w:rsidR="004C62C7">
        <w:t>á</w:t>
      </w:r>
      <w:r>
        <w:t xml:space="preserve">lni </w:t>
      </w:r>
      <w:r w:rsidRPr="00F52667">
        <w:t>ſ</w:t>
      </w:r>
      <w:r w:rsidR="004C62C7">
        <w:t>z</w:t>
      </w:r>
      <w:r>
        <w:t>vet ve</w:t>
      </w:r>
      <w:r w:rsidRPr="00F52667">
        <w:t>ſ</w:t>
      </w:r>
      <w:r w:rsidR="004C62C7">
        <w:t>z</w:t>
      </w:r>
      <w:r>
        <w:t xml:space="preserve"> </w:t>
      </w:r>
      <w:r w:rsidRPr="00113C60">
        <w:t>ar</w:t>
      </w:r>
      <w:r w:rsidR="004C62C7">
        <w:t xml:space="preserve"> </w:t>
      </w:r>
      <w:r w:rsidRPr="00113C60">
        <w:t xml:space="preserve">ti </w:t>
      </w:r>
      <w:r>
        <w:t xml:space="preserve">vzeme. </w:t>
      </w:r>
    </w:p>
    <w:p w14:paraId="3C33392D" w14:textId="57708AE2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18.</w:t>
      </w:r>
      <w:r>
        <w:t xml:space="preserve"> </w:t>
      </w:r>
      <w:r w:rsidRPr="00F52667">
        <w:t>ſ</w:t>
      </w:r>
      <w:r>
        <w:t>zv</w:t>
      </w:r>
      <w:r w:rsidR="004C62C7">
        <w:t>é</w:t>
      </w:r>
      <w:r>
        <w:t xml:space="preserve">ti </w:t>
      </w:r>
      <w:r w:rsidRPr="00C95BF1">
        <w:rPr>
          <w:rStyle w:val="teipersName"/>
          <w:lang w:val="sl-SI"/>
        </w:rPr>
        <w:t>Dávid</w:t>
      </w:r>
      <w:r w:rsidR="004C62C7" w:rsidRPr="00D91444">
        <w:t xml:space="preserve"> </w:t>
      </w:r>
      <w:r w:rsidRPr="00D91444">
        <w:t>ie</w:t>
      </w:r>
      <w:r>
        <w:t xml:space="preserve"> veto popi</w:t>
      </w:r>
      <w:r w:rsidRPr="00F52667">
        <w:t>ſ</w:t>
      </w:r>
      <w:r w:rsidR="00495A3E">
        <w:t>z</w:t>
      </w:r>
      <w:r>
        <w:t>a</w:t>
      </w:r>
      <w:r w:rsidR="00495A3E">
        <w:t>l</w:t>
      </w:r>
      <w:r>
        <w:t xml:space="preserve"> i vse</w:t>
      </w:r>
      <w:r w:rsidRPr="00F52667">
        <w:t>ſ</w:t>
      </w:r>
      <w:r w:rsidR="00495A3E">
        <w:t>z</w:t>
      </w:r>
      <w:r>
        <w:t>tom</w:t>
      </w:r>
      <w:r>
        <w:br/>
        <w:t xml:space="preserve">deli </w:t>
      </w:r>
      <w:r w:rsidRPr="00785920">
        <w:t xml:space="preserve">petya </w:t>
      </w:r>
      <w:r>
        <w:t>i opomina v</w:t>
      </w:r>
      <w:r w:rsidR="00495A3E">
        <w:t>t</w:t>
      </w:r>
      <w:r>
        <w:t xml:space="preserve">e </w:t>
      </w:r>
      <w:r w:rsidRPr="00F52667">
        <w:t>ſ</w:t>
      </w:r>
      <w:r w:rsidR="00495A3E">
        <w:t>z</w:t>
      </w:r>
      <w:r>
        <w:t>voje pe</w:t>
      </w:r>
      <w:r w:rsidR="00495A3E">
        <w:rPr>
          <w:rFonts w:ascii="ZRCola" w:hAnsi="ZRCola" w:cs="ZRCola"/>
        </w:rPr>
        <w:t>ſ</w:t>
      </w:r>
      <w:r w:rsidR="00495A3E">
        <w:t>z</w:t>
      </w:r>
      <w:r>
        <w:t>mi</w:t>
      </w:r>
    </w:p>
    <w:p w14:paraId="14253990" w14:textId="77777777" w:rsidR="00D57747" w:rsidRDefault="00D57747" w:rsidP="00D57747">
      <w:r>
        <w:br w:type="page"/>
      </w:r>
    </w:p>
    <w:p w14:paraId="731DF4FE" w14:textId="77777777" w:rsidR="00D57747" w:rsidRDefault="00D57747" w:rsidP="00D57747">
      <w:r>
        <w:lastRenderedPageBreak/>
        <w:t>/050r/</w:t>
      </w:r>
    </w:p>
    <w:p w14:paraId="5F4CB081" w14:textId="77777777" w:rsidR="00495A3E" w:rsidRPr="00D91444" w:rsidRDefault="00495A3E" w:rsidP="00D91444">
      <w:pPr>
        <w:pStyle w:val="teifwPageNum"/>
        <w:rPr>
          <w:lang w:val="sl-SI"/>
        </w:rPr>
      </w:pPr>
      <w:r w:rsidRPr="00D91444">
        <w:rPr>
          <w:lang w:val="sl-SI"/>
        </w:rPr>
        <w:t>95</w:t>
      </w:r>
    </w:p>
    <w:p w14:paraId="1C1C2500" w14:textId="72E064CC" w:rsidR="00F63B00" w:rsidRDefault="00D57747" w:rsidP="00D91444">
      <w:pPr>
        <w:pStyle w:val="teiab"/>
      </w:pPr>
      <w:r>
        <w:t xml:space="preserve">gresnike kvűpanyu vszeim </w:t>
      </w:r>
      <w:r w:rsidRPr="00D91444">
        <w:t>nazvesc</w:t>
      </w:r>
      <w:r w:rsidR="00F63B00" w:rsidRPr="00D91444">
        <w:t>s</w:t>
      </w:r>
      <w:r w:rsidRPr="00D91444">
        <w:t>uje</w:t>
      </w:r>
      <w:r>
        <w:br/>
        <w:t>ve</w:t>
      </w:r>
      <w:r w:rsidR="00F63B00">
        <w:t>k</w:t>
      </w:r>
      <w:r>
        <w:t xml:space="preserve">vecsni sitek </w:t>
      </w:r>
      <w:r w:rsidR="00F63B00">
        <w:t>k</w:t>
      </w:r>
      <w:r>
        <w:t xml:space="preserve">i </w:t>
      </w:r>
      <w:r w:rsidR="00F63B00">
        <w:rPr>
          <w:rFonts w:ascii="ZRCola" w:hAnsi="ZRCola" w:cs="ZRCola"/>
        </w:rPr>
        <w:t>ſ</w:t>
      </w:r>
      <w:r w:rsidR="00F63B00">
        <w:t>z</w:t>
      </w:r>
      <w:r>
        <w:t xml:space="preserve">e v Bogi vupa. </w:t>
      </w:r>
    </w:p>
    <w:p w14:paraId="7EC42632" w14:textId="77777777" w:rsidR="00D57747" w:rsidRPr="00D91444" w:rsidRDefault="00D57747" w:rsidP="00D91444">
      <w:pPr>
        <w:pStyle w:val="teiclosure"/>
        <w:rPr>
          <w:rStyle w:val="teiabbr"/>
        </w:rPr>
      </w:pPr>
      <w:r w:rsidRPr="00D91444">
        <w:rPr>
          <w:rStyle w:val="teiabbr"/>
        </w:rPr>
        <w:t>Am.</w:t>
      </w:r>
    </w:p>
    <w:p w14:paraId="2E1CC639" w14:textId="5930A6BD" w:rsidR="00D57747" w:rsidRPr="00D91444" w:rsidRDefault="00D57747" w:rsidP="00D91444">
      <w:pPr>
        <w:pStyle w:val="Naslov2"/>
      </w:pPr>
      <w:r w:rsidRPr="00D91444">
        <w:t>Cantio Se</w:t>
      </w:r>
      <w:r w:rsidR="00C13CF3">
        <w:t>q</w:t>
      </w:r>
      <w:r w:rsidRPr="00D91444">
        <w:t>ue</w:t>
      </w:r>
      <w:r w:rsidR="00C13CF3">
        <w:t>n</w:t>
      </w:r>
      <w:r w:rsidRPr="00D91444">
        <w:t>s</w:t>
      </w:r>
      <w:r w:rsidR="00CA2812">
        <w:br/>
      </w:r>
      <w:r w:rsidRPr="00D91444">
        <w:t>Cantio Francisci Spir</w:t>
      </w:r>
      <w:r w:rsidR="00CA2812">
        <w:rPr>
          <w:rFonts w:ascii="ZRCola" w:hAnsi="ZRCola" w:cs="ZRCola"/>
        </w:rPr>
        <w:t>æ</w:t>
      </w:r>
      <w:r w:rsidRPr="00D91444">
        <w:t xml:space="preserve">. Ad. </w:t>
      </w:r>
      <w:r w:rsidR="00CA2812">
        <w:t>N</w:t>
      </w:r>
      <w:r w:rsidRPr="00D91444">
        <w:t>ot. Govori nam tako.</w:t>
      </w:r>
    </w:p>
    <w:p w14:paraId="20ED5685" w14:textId="3A79787A" w:rsidR="00D57747" w:rsidRDefault="00D57747" w:rsidP="00D57747">
      <w:r>
        <w:t xml:space="preserve">1. Szveti </w:t>
      </w:r>
      <w:r w:rsidRPr="00D91444">
        <w:rPr>
          <w:rStyle w:val="teipersName"/>
          <w:lang w:val="sl-SI"/>
        </w:rPr>
        <w:t>David</w:t>
      </w:r>
      <w:r>
        <w:t xml:space="preserve"> Pr</w:t>
      </w:r>
      <w:r w:rsidR="00C13CF3">
        <w:t>o</w:t>
      </w:r>
      <w:r>
        <w:t xml:space="preserve">rok </w:t>
      </w:r>
      <w:commentRangeStart w:id="0"/>
      <w:r w:rsidR="00200D0F">
        <w:t>vsoltaru</w:t>
      </w:r>
      <w:r w:rsidRPr="00DA5460">
        <w:t xml:space="preserve"> </w:t>
      </w:r>
      <w:commentRangeEnd w:id="0"/>
      <w:r w:rsidR="00200D0F">
        <w:rPr>
          <w:rStyle w:val="Pripombasklic"/>
        </w:rPr>
        <w:commentReference w:id="0"/>
      </w:r>
      <w:r>
        <w:t>govori, da</w:t>
      </w:r>
      <w:r>
        <w:br/>
        <w:t xml:space="preserve">Bog </w:t>
      </w:r>
      <w:r w:rsidRPr="00F52667">
        <w:t>ſ</w:t>
      </w:r>
      <w:r w:rsidR="001C7977">
        <w:t xml:space="preserve">zvoim vernim </w:t>
      </w:r>
      <w:r w:rsidR="001C7977">
        <w:rPr>
          <w:rFonts w:ascii="ZRCola" w:hAnsi="ZRCola" w:cs="ZRCola"/>
        </w:rPr>
        <w:t>ſ</w:t>
      </w:r>
      <w:r w:rsidRPr="00DA5460">
        <w:t xml:space="preserve">elenye </w:t>
      </w:r>
      <w:r>
        <w:t xml:space="preserve">nad </w:t>
      </w:r>
      <w:r w:rsidRPr="00DA5460">
        <w:t>csini</w:t>
      </w:r>
      <w:r w:rsidR="001C7977">
        <w:t>,</w:t>
      </w:r>
      <w:r w:rsidRPr="00DA5460">
        <w:t xml:space="preserve"> </w:t>
      </w:r>
      <w:r w:rsidR="001C7977">
        <w:t xml:space="preserve">ki </w:t>
      </w:r>
      <w:r w:rsidR="001C7977">
        <w:br/>
        <w:t>nyega pitaio, on lepo vucsi ar Nebe</w:t>
      </w:r>
      <w:r w:rsidR="001C7977">
        <w:rPr>
          <w:rFonts w:ascii="ZRCola" w:hAnsi="ZRCola" w:cs="ZRCola"/>
        </w:rPr>
        <w:t>ſ</w:t>
      </w:r>
      <w:r w:rsidR="001C7977">
        <w:t>z</w:t>
      </w:r>
      <w:r>
        <w:t xml:space="preserve"> ki or</w:t>
      </w:r>
      <w:r w:rsidRPr="00F52667">
        <w:t>ſ</w:t>
      </w:r>
      <w:r w:rsidR="001C7977">
        <w:t>zá</w:t>
      </w:r>
      <w:r>
        <w:t>g</w:t>
      </w:r>
      <w:r>
        <w:br/>
        <w:t>Bog vszakomu deli.</w:t>
      </w:r>
    </w:p>
    <w:p w14:paraId="4C1CEFAD" w14:textId="64D93713" w:rsidR="00D57747" w:rsidRDefault="001C7977" w:rsidP="00D57747">
      <w:r>
        <w:t>2. Ta</w:t>
      </w:r>
      <w:r w:rsidR="00D57747">
        <w:t xml:space="preserve"> nevolni gresnik vu veliki grehi go</w:t>
      </w:r>
      <w:r w:rsidR="00D57747" w:rsidRPr="00F52667">
        <w:t>ſ</w:t>
      </w:r>
      <w:r>
        <w:t>ztokrá</w:t>
      </w:r>
      <w:r w:rsidR="00D57747">
        <w:t>t</w:t>
      </w:r>
      <w:r w:rsidR="00D57747">
        <w:br/>
      </w:r>
      <w:r w:rsidR="00D57747" w:rsidRPr="00F52667">
        <w:t>ſ</w:t>
      </w:r>
      <w:r>
        <w:t>zem de</w:t>
      </w:r>
      <w:r w:rsidR="00D57747">
        <w:t xml:space="preserve">rhal v Dűsevni betegi, </w:t>
      </w:r>
      <w:r w:rsidR="00D57747" w:rsidRPr="00CA54E6">
        <w:t xml:space="preserve">miszlajocs </w:t>
      </w:r>
      <w:r w:rsidRPr="001C7977">
        <w:t>kak-</w:t>
      </w:r>
      <w:r w:rsidR="00D57747" w:rsidRPr="00D91444">
        <w:br/>
        <w:t>biſze</w:t>
      </w:r>
      <w:r w:rsidR="00D57747" w:rsidRPr="005E188D">
        <w:rPr>
          <w:color w:val="FF0000"/>
        </w:rPr>
        <w:t xml:space="preserve"> </w:t>
      </w:r>
      <w:r w:rsidR="00D57747">
        <w:t>o</w:t>
      </w:r>
      <w:r w:rsidR="00D57747" w:rsidRPr="00F52667">
        <w:t>ſ</w:t>
      </w:r>
      <w:r>
        <w:t>z</w:t>
      </w:r>
      <w:r w:rsidR="00D57747">
        <w:t xml:space="preserve">lobodil od nih, i </w:t>
      </w:r>
      <w:r w:rsidR="006F33B8" w:rsidRPr="006F33B8">
        <w:t>pokak</w:t>
      </w:r>
      <w:r w:rsidR="00D57747" w:rsidRPr="00D91444">
        <w:t>ve</w:t>
      </w:r>
      <w:r w:rsidR="00D57747" w:rsidRPr="006F33B8">
        <w:t xml:space="preserve"> </w:t>
      </w:r>
      <w:r w:rsidR="00D57747" w:rsidRPr="00D91444">
        <w:t>ſzredbe</w:t>
      </w:r>
      <w:r w:rsidR="006F33B8">
        <w:br/>
        <w:t>mentuval bi</w:t>
      </w:r>
      <w:r w:rsidR="006F33B8">
        <w:rPr>
          <w:rFonts w:ascii="ZRCola" w:hAnsi="ZRCola" w:cs="ZRCola"/>
        </w:rPr>
        <w:t>ſ</w:t>
      </w:r>
      <w:r w:rsidR="00D57747">
        <w:t>ze nyih.</w:t>
      </w:r>
    </w:p>
    <w:p w14:paraId="0D23A501" w14:textId="49E46253" w:rsidR="00D57747" w:rsidRDefault="00D57747" w:rsidP="00D57747">
      <w:r>
        <w:t xml:space="preserve">3. Szveto piszmo zacsetja od toga </w:t>
      </w:r>
      <w:r w:rsidRPr="00F52667">
        <w:t>ſ</w:t>
      </w:r>
      <w:r w:rsidR="006F33B8">
        <w:t>teri recs</w:t>
      </w:r>
      <w:r w:rsidR="006F33B8">
        <w:br/>
        <w:t>Go</w:t>
      </w:r>
      <w:r w:rsidR="006F33B8">
        <w:rPr>
          <w:rFonts w:ascii="ZRCola" w:hAnsi="ZRCola" w:cs="ZRCola"/>
        </w:rPr>
        <w:t>ſ</w:t>
      </w:r>
      <w:r w:rsidR="006F33B8">
        <w:t>zpodna Boga poc</w:t>
      </w:r>
      <w:r>
        <w:t>sno poszlűs</w:t>
      </w:r>
      <w:r w:rsidRPr="00F52667">
        <w:t>ſ</w:t>
      </w:r>
      <w:r>
        <w:t xml:space="preserve">ati </w:t>
      </w:r>
      <w:r w:rsidRPr="00F52667">
        <w:t>ſ</w:t>
      </w:r>
      <w:r w:rsidR="006F33B8">
        <w:t>tera</w:t>
      </w:r>
      <w:r w:rsidR="006F33B8">
        <w:br/>
        <w:t>pocsne mene k</w:t>
      </w:r>
      <w:r w:rsidRPr="00D91444">
        <w:rPr>
          <w:rStyle w:val="teipersName"/>
          <w:lang w:val="sl-SI"/>
        </w:rPr>
        <w:t>Kristusſi</w:t>
      </w:r>
      <w:r w:rsidR="006F33B8">
        <w:t xml:space="preserve"> potiti i grehov</w:t>
      </w:r>
      <w:r w:rsidR="006F33B8">
        <w:br/>
        <w:t>proscsenye v</w:t>
      </w:r>
      <w:r>
        <w:t xml:space="preserve">nyem </w:t>
      </w:r>
      <w:r w:rsidRPr="00F52667">
        <w:t>ſ</w:t>
      </w:r>
      <w:r w:rsidR="006F33B8">
        <w:t>zam</w:t>
      </w:r>
      <w:r>
        <w:t>om i</w:t>
      </w:r>
      <w:r w:rsidRPr="00F52667">
        <w:t>ſ</w:t>
      </w:r>
      <w:r w:rsidR="006F33B8">
        <w:t>zk</w:t>
      </w:r>
      <w:r>
        <w:t>ati.</w:t>
      </w:r>
    </w:p>
    <w:p w14:paraId="2B7DD315" w14:textId="6EBC135D" w:rsidR="00D57747" w:rsidRDefault="006F33B8" w:rsidP="00D57747">
      <w:r>
        <w:t>4. Pokoro csiniti k Bogu zdihavati vszá</w:t>
      </w:r>
      <w:r w:rsidR="00D57747">
        <w:t>ka hűda</w:t>
      </w:r>
      <w:r w:rsidR="00D57747">
        <w:br/>
        <w:t xml:space="preserve">dela </w:t>
      </w:r>
      <w:r>
        <w:t>nak</w:t>
      </w:r>
      <w:r w:rsidR="00D57747" w:rsidRPr="009943B2">
        <w:t xml:space="preserve">rai </w:t>
      </w:r>
      <w:r>
        <w:t>o</w:t>
      </w:r>
      <w:r>
        <w:rPr>
          <w:rFonts w:ascii="ZRCola" w:hAnsi="ZRCola" w:cs="ZRCola"/>
        </w:rPr>
        <w:t>ſ</w:t>
      </w:r>
      <w:r>
        <w:t>ztaviti vmolitvai i vdobrom delu</w:t>
      </w:r>
      <w:r>
        <w:br/>
        <w:t>pak</w:t>
      </w:r>
      <w:r w:rsidR="00D57747">
        <w:t xml:space="preserve"> </w:t>
      </w:r>
      <w:r>
        <w:rPr>
          <w:rFonts w:ascii="ZRCola" w:hAnsi="ZRCola" w:cs="ZRCola"/>
        </w:rPr>
        <w:t>ſ</w:t>
      </w:r>
      <w:r w:rsidR="00D57747" w:rsidRPr="009943B2">
        <w:t>iveti</w:t>
      </w:r>
      <w:r w:rsidR="00D57747">
        <w:t xml:space="preserve">, </w:t>
      </w:r>
      <w:r w:rsidR="00D57747" w:rsidRPr="00F52667">
        <w:t>ſ</w:t>
      </w:r>
      <w:r>
        <w:t>zvéti Dűh prelepo tako me</w:t>
      </w:r>
      <w:r>
        <w:br/>
        <w:t>navuc</w:t>
      </w:r>
      <w:r w:rsidR="00D57747">
        <w:t>sil</w:t>
      </w:r>
    </w:p>
    <w:p w14:paraId="15179D8E" w14:textId="77777777" w:rsidR="00D57747" w:rsidRDefault="00D57747" w:rsidP="00D57747">
      <w:r>
        <w:br w:type="page"/>
      </w:r>
    </w:p>
    <w:p w14:paraId="46040AA8" w14:textId="7C4D5B61" w:rsidR="00D57747" w:rsidRDefault="00D57747" w:rsidP="00D57747">
      <w:r>
        <w:lastRenderedPageBreak/>
        <w:t>/050v/</w:t>
      </w:r>
    </w:p>
    <w:p w14:paraId="3EB7A16F" w14:textId="41DA2D59" w:rsidR="009D2340" w:rsidRPr="007122F8" w:rsidRDefault="009D2340" w:rsidP="009D2340">
      <w:pPr>
        <w:pStyle w:val="teifwPageNum"/>
        <w:rPr>
          <w:lang w:val="sl-SI"/>
        </w:rPr>
      </w:pPr>
      <w:r w:rsidRPr="007122F8">
        <w:rPr>
          <w:lang w:val="sl-SI"/>
        </w:rPr>
        <w:t>96</w:t>
      </w:r>
    </w:p>
    <w:p w14:paraId="2419A01B" w14:textId="13FF79CC" w:rsidR="00D57747" w:rsidRDefault="00D57747" w:rsidP="00D57747">
      <w:r>
        <w:t>5. Hocseti Go</w:t>
      </w:r>
      <w:r w:rsidRPr="00F52667">
        <w:t>ſ</w:t>
      </w:r>
      <w:r w:rsidR="007122F8">
        <w:t>z</w:t>
      </w:r>
      <w:r>
        <w:t>pon Bog milo</w:t>
      </w:r>
      <w:r w:rsidRPr="00F52667">
        <w:t>ſ</w:t>
      </w:r>
      <w:r w:rsidR="007122F8">
        <w:t>z</w:t>
      </w:r>
      <w:r>
        <w:t xml:space="preserve">tiven biti </w:t>
      </w:r>
      <w:r w:rsidRPr="00F52667">
        <w:t>ſ</w:t>
      </w:r>
      <w:r w:rsidR="007122F8">
        <w:t>sponizno-</w:t>
      </w:r>
      <w:r>
        <w:br/>
        <w:t xml:space="preserve">ga </w:t>
      </w:r>
      <w:r w:rsidRPr="00F52667">
        <w:t>ſ</w:t>
      </w:r>
      <w:r w:rsidR="007122F8">
        <w:t>zercza leprai kny</w:t>
      </w:r>
      <w:r>
        <w:t xml:space="preserve">emu </w:t>
      </w:r>
      <w:r w:rsidR="007122F8" w:rsidRPr="007122F8">
        <w:t>kric</w:t>
      </w:r>
      <w:r w:rsidRPr="00D91444">
        <w:t>si</w:t>
      </w:r>
      <w:r>
        <w:t>, me</w:t>
      </w:r>
      <w:r w:rsidRPr="00F52667">
        <w:t>ſ</w:t>
      </w:r>
      <w:r w:rsidR="007122F8">
        <w:t>z</w:t>
      </w:r>
      <w:r>
        <w:t xml:space="preserve">to </w:t>
      </w:r>
      <w:r w:rsidR="007122F8">
        <w:t>v</w:t>
      </w:r>
      <w:r>
        <w:t>tvojem</w:t>
      </w:r>
      <w:r>
        <w:br/>
      </w:r>
      <w:r w:rsidRPr="00F52667">
        <w:t>ſ</w:t>
      </w:r>
      <w:r w:rsidR="007122F8">
        <w:t>z</w:t>
      </w:r>
      <w:r>
        <w:t>erczi ne dai ti dvoino</w:t>
      </w:r>
      <w:r w:rsidRPr="00F52667">
        <w:t>ſ</w:t>
      </w:r>
      <w:r w:rsidR="007122F8">
        <w:t>z</w:t>
      </w:r>
      <w:r w:rsidR="00961997">
        <w:t>ti vrai</w:t>
      </w:r>
      <w:r w:rsidR="00961997">
        <w:rPr>
          <w:rFonts w:ascii="ZRCola" w:hAnsi="ZRCola" w:cs="ZRCola"/>
        </w:rPr>
        <w:t>ſ</w:t>
      </w:r>
      <w:r w:rsidR="00961997">
        <w:t>ega tolmacsa</w:t>
      </w:r>
      <w:r w:rsidR="00961997">
        <w:br/>
        <w:t>vűhou</w:t>
      </w:r>
      <w:r>
        <w:t xml:space="preserve"> ti nepűszti.</w:t>
      </w:r>
    </w:p>
    <w:p w14:paraId="061FF3D2" w14:textId="6A8CA9C9" w:rsidR="00D57747" w:rsidRDefault="00961997" w:rsidP="00D57747">
      <w:r>
        <w:t>6. Nebeszko blásenſz</w:t>
      </w:r>
      <w:r w:rsidR="00D57747" w:rsidRPr="00363D44">
        <w:t xml:space="preserve">tvo </w:t>
      </w:r>
      <w:r>
        <w:t>kako je prelepo, jezik cslo-</w:t>
      </w:r>
      <w:r>
        <w:br/>
        <w:t>viesá</w:t>
      </w:r>
      <w:r w:rsidR="00D57747">
        <w:t>n</w:t>
      </w:r>
      <w:r w:rsidR="00D57747" w:rsidRPr="00F52667">
        <w:t>ſ</w:t>
      </w:r>
      <w:r>
        <w:t>z</w:t>
      </w:r>
      <w:r w:rsidR="00D57747">
        <w:t>ki zgovoriti ono, nemore zado</w:t>
      </w:r>
      <w:r w:rsidR="00D57747" w:rsidRPr="00F52667">
        <w:t>ſ</w:t>
      </w:r>
      <w:r>
        <w:t>zta cslovecse</w:t>
      </w:r>
      <w:r>
        <w:br/>
        <w:t>vűh</w:t>
      </w:r>
      <w:r w:rsidR="00D57747">
        <w:t>o neje v</w:t>
      </w:r>
      <w:r w:rsidR="00D57747" w:rsidRPr="00F52667">
        <w:t>ſ</w:t>
      </w:r>
      <w:r>
        <w:t>z</w:t>
      </w:r>
      <w:r w:rsidR="00D57747">
        <w:t xml:space="preserve">e </w:t>
      </w:r>
      <w:r w:rsidR="00D57747" w:rsidRPr="00F52667">
        <w:t>ſ</w:t>
      </w:r>
      <w:r>
        <w:t>z</w:t>
      </w:r>
      <w:r w:rsidR="00D57747">
        <w:t xml:space="preserve">lisalo, </w:t>
      </w:r>
      <w:r w:rsidRPr="00961997">
        <w:t>ni ak</w:t>
      </w:r>
      <w:r w:rsidR="00D57747" w:rsidRPr="00D91444">
        <w:t>o</w:t>
      </w:r>
      <w:r w:rsidRPr="00961997">
        <w:t>u</w:t>
      </w:r>
      <w:r w:rsidR="00D57747">
        <w:rPr>
          <w:color w:val="FF0000"/>
        </w:rPr>
        <w:t xml:space="preserve"> </w:t>
      </w:r>
      <w:r w:rsidR="00D57747" w:rsidRPr="00BE58CD">
        <w:t>vidilo</w:t>
      </w:r>
    </w:p>
    <w:p w14:paraId="12D961C2" w14:textId="0D7D213C" w:rsidR="00D57747" w:rsidRDefault="00E41471" w:rsidP="00D57747">
      <w:r>
        <w:t>7. Ah peklen</w:t>
      </w:r>
      <w:r>
        <w:rPr>
          <w:rFonts w:ascii="ZRCola" w:hAnsi="ZRCola" w:cs="ZRCola"/>
        </w:rPr>
        <w:t>ſ</w:t>
      </w:r>
      <w:r>
        <w:t>z</w:t>
      </w:r>
      <w:r w:rsidR="00D57747">
        <w:t xml:space="preserve">ke </w:t>
      </w:r>
      <w:r w:rsidR="00D57747" w:rsidRPr="00BE58CD">
        <w:t xml:space="preserve">moke </w:t>
      </w:r>
      <w:r w:rsidR="00D57747">
        <w:t xml:space="preserve">oh kak </w:t>
      </w:r>
      <w:r>
        <w:t>veſz</w:t>
      </w:r>
      <w:r w:rsidR="00D57747" w:rsidRPr="00BE58CD">
        <w:t>o</w:t>
      </w:r>
      <w:r w:rsidR="00D57747">
        <w:t xml:space="preserve">, </w:t>
      </w:r>
      <w:r w:rsidR="00D57747" w:rsidRPr="00F52667">
        <w:t>ſ</w:t>
      </w:r>
      <w:r>
        <w:t>z</w:t>
      </w:r>
      <w:r w:rsidR="00D57747">
        <w:t xml:space="preserve">trasne </w:t>
      </w:r>
      <w:r w:rsidR="00D57747" w:rsidRPr="00D91444">
        <w:rPr>
          <w:rStyle w:val="teigap"/>
          <w:lang w:val="sl-SI"/>
        </w:rPr>
        <w:t>???</w:t>
      </w:r>
      <w:r w:rsidRPr="00E41471">
        <w:t>ai</w:t>
      </w:r>
      <w:r w:rsidR="00D57747" w:rsidRPr="00D91444">
        <w:rPr>
          <w:rStyle w:val="teigap"/>
          <w:lang w:val="sl-SI"/>
        </w:rPr>
        <w:t xml:space="preserve"> </w:t>
      </w:r>
      <w:r w:rsidR="00D57747" w:rsidRPr="00BD5EFB">
        <w:t>onomo</w:t>
      </w:r>
      <w:r w:rsidR="00D57747">
        <w:br/>
        <w:t>v</w:t>
      </w:r>
      <w:r w:rsidR="00D57747" w:rsidRPr="00F52667">
        <w:t>ſ</w:t>
      </w:r>
      <w:r>
        <w:t>z</w:t>
      </w:r>
      <w:r w:rsidR="00D57747">
        <w:t>i</w:t>
      </w:r>
      <w:r>
        <w:t>gdar k</w:t>
      </w:r>
      <w:r w:rsidR="00D57747">
        <w:t>i</w:t>
      </w:r>
      <w:r>
        <w:t xml:space="preserve"> </w:t>
      </w:r>
      <w:r w:rsidR="00D57747">
        <w:t>vu</w:t>
      </w:r>
      <w:r>
        <w:t xml:space="preserve"> </w:t>
      </w:r>
      <w:r w:rsidR="00D57747">
        <w:t>nye opadne</w:t>
      </w:r>
      <w:r>
        <w:t>, nigdar nebo imel on</w:t>
      </w:r>
      <w:r>
        <w:br/>
        <w:t xml:space="preserve">Bosje miloscse, </w:t>
      </w:r>
      <w:r>
        <w:rPr>
          <w:rFonts w:ascii="ZRCola" w:hAnsi="ZRCola" w:cs="ZRCola"/>
        </w:rPr>
        <w:t>ſ</w:t>
      </w:r>
      <w:r>
        <w:t>teri ednouk Ur</w:t>
      </w:r>
      <w:r w:rsidR="00D57747">
        <w:t>águ vnyega</w:t>
      </w:r>
      <w:r w:rsidR="00D57747">
        <w:br/>
        <w:t xml:space="preserve">noter </w:t>
      </w:r>
      <w:r w:rsidR="00D57747" w:rsidRPr="00F52667">
        <w:t>ſ</w:t>
      </w:r>
      <w:r>
        <w:t>z</w:t>
      </w:r>
      <w:r w:rsidR="00D57747">
        <w:t>pádne.</w:t>
      </w:r>
    </w:p>
    <w:p w14:paraId="3888183C" w14:textId="09890661" w:rsidR="00D57747" w:rsidRDefault="00FC68BC" w:rsidP="00D57747">
      <w:r>
        <w:t>8. Od peklénszki pak mouk</w:t>
      </w:r>
      <w:r w:rsidR="00D57747">
        <w:t xml:space="preserve">, </w:t>
      </w:r>
      <w:r w:rsidR="00D57747" w:rsidRPr="00F52667">
        <w:t>ſ</w:t>
      </w:r>
      <w:r>
        <w:t>zveti Dűh mi</w:t>
      </w:r>
      <w:r>
        <w:br/>
        <w:t>recse, posz</w:t>
      </w:r>
      <w:r w:rsidR="00D57747">
        <w:t>lűs</w:t>
      </w:r>
      <w:r w:rsidR="00D57747" w:rsidRPr="00F52667">
        <w:t>ſ</w:t>
      </w:r>
      <w:r>
        <w:t>ai oh gresnik povedam ti</w:t>
      </w:r>
      <w:r>
        <w:br/>
        <w:t>vecse, vpé</w:t>
      </w:r>
      <w:r w:rsidR="00D57747">
        <w:t>klúie vrocsina, ino gorko pécse,</w:t>
      </w:r>
      <w:r w:rsidR="00D57747">
        <w:br/>
      </w:r>
      <w:r>
        <w:t>mrazje ino vszigdár ondé</w:t>
      </w:r>
      <w:r w:rsidR="00D57747">
        <w:t xml:space="preserve"> </w:t>
      </w:r>
      <w:r w:rsidR="00D57747" w:rsidRPr="00F52667">
        <w:t>ſ</w:t>
      </w:r>
      <w:r>
        <w:t>ztrasno zebé</w:t>
      </w:r>
      <w:r w:rsidR="00D57747">
        <w:t>.</w:t>
      </w:r>
    </w:p>
    <w:p w14:paraId="58167795" w14:textId="05B648E1" w:rsidR="00D57747" w:rsidRDefault="00FC68BC" w:rsidP="00D57747">
      <w:r>
        <w:t>9. V</w:t>
      </w:r>
      <w:r w:rsidR="00D57747">
        <w:t xml:space="preserve">ognyenoi </w:t>
      </w:r>
      <w:r w:rsidRPr="00A034BB">
        <w:t>ſ</w:t>
      </w:r>
      <w:r w:rsidR="00D57747" w:rsidRPr="00D91444">
        <w:t>arkoczi</w:t>
      </w:r>
      <w:r w:rsidR="00D57747" w:rsidRPr="00BC0929">
        <w:rPr>
          <w:color w:val="FF0000"/>
        </w:rPr>
        <w:t xml:space="preserve"> </w:t>
      </w:r>
      <w:r w:rsidR="00A034BB">
        <w:t>oh nemilo plácso, vu 'sveple-</w:t>
      </w:r>
      <w:r w:rsidR="00A034BB">
        <w:br/>
        <w:t>noi rá</w:t>
      </w:r>
      <w:r w:rsidR="00D57747">
        <w:t xml:space="preserve">mbi </w:t>
      </w:r>
      <w:r w:rsidR="00A034BB">
        <w:t>presztrasno puhajo od velike moke</w:t>
      </w:r>
      <w:r w:rsidR="00A034BB">
        <w:br/>
        <w:t>zr</w:t>
      </w:r>
      <w:r w:rsidR="00D57747">
        <w:t xml:space="preserve">okami </w:t>
      </w:r>
      <w:commentRangeStart w:id="1"/>
      <w:r w:rsidR="00D57747" w:rsidRPr="00D91444">
        <w:t>loszkai</w:t>
      </w:r>
      <w:r w:rsidR="00A034BB" w:rsidRPr="00A034BB">
        <w:t>o</w:t>
      </w:r>
      <w:r w:rsidR="00D57747" w:rsidRPr="006454C1">
        <w:rPr>
          <w:color w:val="FF0000"/>
        </w:rPr>
        <w:t xml:space="preserve"> </w:t>
      </w:r>
      <w:commentRangeEnd w:id="1"/>
      <w:r w:rsidR="00A034BB">
        <w:rPr>
          <w:rStyle w:val="Pripombasklic"/>
        </w:rPr>
        <w:commentReference w:id="1"/>
      </w:r>
      <w:r w:rsidR="00D57747">
        <w:t xml:space="preserve">vu velikom mrazi tam </w:t>
      </w:r>
      <w:r w:rsidR="00D57747" w:rsidRPr="00BE58CD">
        <w:t>zobmij</w:t>
      </w:r>
      <w:r w:rsidR="00D57747">
        <w:rPr>
          <w:color w:val="FF0000"/>
        </w:rPr>
        <w:br/>
      </w:r>
      <w:r w:rsidR="00D57747">
        <w:t>skrip</w:t>
      </w:r>
      <w:r w:rsidR="00D57747" w:rsidRPr="006454C1">
        <w:t>ajo.</w:t>
      </w:r>
    </w:p>
    <w:p w14:paraId="70F67B66" w14:textId="65922CCE" w:rsidR="00D57747" w:rsidRDefault="00A034BB" w:rsidP="00D57747">
      <w:r>
        <w:t>10. Ta zmosna Go</w:t>
      </w:r>
      <w:r>
        <w:rPr>
          <w:rFonts w:ascii="ZRCola" w:hAnsi="ZRCola" w:cs="ZRCola"/>
        </w:rPr>
        <w:t>ſ</w:t>
      </w:r>
      <w:r>
        <w:t>zpoda Cza</w:t>
      </w:r>
      <w:r>
        <w:rPr>
          <w:rFonts w:ascii="ZRCola" w:hAnsi="ZRCola" w:cs="ZRCola"/>
        </w:rPr>
        <w:t>ſ</w:t>
      </w:r>
      <w:r>
        <w:t>zar</w:t>
      </w:r>
      <w:r w:rsidR="00D57747">
        <w:t>i v Králi, li</w:t>
      </w:r>
      <w:r w:rsidR="00D57747" w:rsidRPr="00F52667">
        <w:t>ſ</w:t>
      </w:r>
      <w:r>
        <w:t>zo</w:t>
      </w:r>
      <w:r>
        <w:br/>
        <w:t>na vnog</w:t>
      </w:r>
      <w:r w:rsidR="00D57747">
        <w:t>i greh</w:t>
      </w:r>
    </w:p>
    <w:p w14:paraId="3AE8E3F4" w14:textId="77777777" w:rsidR="00D57747" w:rsidRDefault="00D57747" w:rsidP="00D57747">
      <w:r>
        <w:br w:type="page"/>
      </w:r>
    </w:p>
    <w:p w14:paraId="137DD0B3" w14:textId="33CDCB28" w:rsidR="00D57747" w:rsidRDefault="00D57747" w:rsidP="00D57747">
      <w:r>
        <w:lastRenderedPageBreak/>
        <w:t>/051r/</w:t>
      </w:r>
    </w:p>
    <w:p w14:paraId="78F77BB8" w14:textId="725DE7E2" w:rsidR="00A034BB" w:rsidRPr="00A034BB" w:rsidRDefault="00A034BB" w:rsidP="00A034BB">
      <w:pPr>
        <w:pStyle w:val="teifwPageNum"/>
        <w:rPr>
          <w:lang w:val="sl-SI"/>
        </w:rPr>
      </w:pPr>
      <w:r w:rsidRPr="00A034BB">
        <w:rPr>
          <w:lang w:val="sl-SI"/>
        </w:rPr>
        <w:t>97</w:t>
      </w:r>
    </w:p>
    <w:p w14:paraId="5CBC1A53" w14:textId="56982FA4" w:rsidR="00D57747" w:rsidRDefault="00A034BB" w:rsidP="00D57747">
      <w:r>
        <w:t>vnogim zraka dáli vu pé</w:t>
      </w:r>
      <w:r w:rsidR="00D57747">
        <w:t>kli na vekso moko</w:t>
      </w:r>
      <w:r w:rsidR="00D57747">
        <w:br/>
        <w:t xml:space="preserve">bodo meli, kak od toga </w:t>
      </w:r>
      <w:r w:rsidR="00D57747" w:rsidRPr="00F52667">
        <w:t>ſ</w:t>
      </w:r>
      <w:r>
        <w:t>z</w:t>
      </w:r>
      <w:r w:rsidR="00D57747">
        <w:t>veto pi</w:t>
      </w:r>
      <w:r w:rsidR="00D57747" w:rsidRPr="00F52667">
        <w:t>ſ</w:t>
      </w:r>
      <w:r>
        <w:t>zmo nyim</w:t>
      </w:r>
      <w:r w:rsidR="00D57747">
        <w:t xml:space="preserve"> </w:t>
      </w:r>
      <w:r w:rsidR="00D57747" w:rsidRPr="00F52667">
        <w:t>ſ</w:t>
      </w:r>
      <w:r>
        <w:t>z</w:t>
      </w:r>
      <w:r w:rsidR="00D57747">
        <w:t>vedocs</w:t>
      </w:r>
      <w:r>
        <w:t>i.</w:t>
      </w:r>
    </w:p>
    <w:p w14:paraId="374ABDF1" w14:textId="35EA1E38" w:rsidR="00D57747" w:rsidRDefault="00EE2065" w:rsidP="00D57747">
      <w:r>
        <w:t>11. Nepavdenim voiszkam ki</w:t>
      </w:r>
      <w:r>
        <w:rPr>
          <w:rFonts w:ascii="ZRCola" w:hAnsi="ZRCola" w:cs="ZRCola"/>
        </w:rPr>
        <w:t>ſ</w:t>
      </w:r>
      <w:r>
        <w:t>zo zroki bili, neprav-</w:t>
      </w:r>
      <w:r>
        <w:br/>
        <w:t>deno vnogo kerviczo zleati na glávcze vu pe-</w:t>
      </w:r>
      <w:r w:rsidR="00D57747">
        <w:br/>
        <w:t xml:space="preserve">kel ti bodo leteli, kak </w:t>
      </w:r>
      <w:r w:rsidR="00D57747" w:rsidRPr="00FB6FD3">
        <w:t xml:space="preserve">pezderje </w:t>
      </w:r>
      <w:r>
        <w:t>v</w:t>
      </w:r>
      <w:r w:rsidR="00D57747">
        <w:t>ognyu ti</w:t>
      </w:r>
      <w:r w:rsidR="00D57747">
        <w:br/>
        <w:t>bodo goreli.</w:t>
      </w:r>
    </w:p>
    <w:p w14:paraId="49658D95" w14:textId="37B7E8BC" w:rsidR="00D57747" w:rsidRDefault="00D57747" w:rsidP="00D57747">
      <w:r>
        <w:t>12. Ti C</w:t>
      </w:r>
      <w:r w:rsidR="00EE2065">
        <w:t>z</w:t>
      </w:r>
      <w:r>
        <w:t>r</w:t>
      </w:r>
      <w:r w:rsidR="00EE2065">
        <w:t>i</w:t>
      </w:r>
      <w:r>
        <w:t xml:space="preserve">kveni </w:t>
      </w:r>
      <w:r w:rsidRPr="00F52667">
        <w:t>ſ</w:t>
      </w:r>
      <w:r w:rsidR="00EE2065">
        <w:t>zlugi krivi Popi Frátri pre-</w:t>
      </w:r>
      <w:r w:rsidR="00EE2065">
        <w:br/>
        <w:t>beli prevnogi ti Predik</w:t>
      </w:r>
      <w:r>
        <w:t xml:space="preserve">atorje </w:t>
      </w:r>
      <w:commentRangeStart w:id="2"/>
      <w:r w:rsidR="00EE2065" w:rsidRPr="00EE2065">
        <w:t>J</w:t>
      </w:r>
      <w:r w:rsidRPr="00D91444">
        <w:t>esuffitye</w:t>
      </w:r>
      <w:r w:rsidRPr="00697C62">
        <w:rPr>
          <w:color w:val="FF0000"/>
        </w:rPr>
        <w:t xml:space="preserve"> </w:t>
      </w:r>
      <w:commentRangeEnd w:id="2"/>
      <w:r w:rsidR="00EE2065">
        <w:rPr>
          <w:rStyle w:val="Pripombasklic"/>
        </w:rPr>
        <w:commentReference w:id="2"/>
      </w:r>
      <w:r w:rsidR="00EE2065">
        <w:t>Pápe</w:t>
      </w:r>
      <w:r w:rsidR="00EE2065">
        <w:br/>
        <w:t xml:space="preserve">vnogi </w:t>
      </w:r>
      <w:r w:rsidR="00EE2065" w:rsidRPr="00EE2065">
        <w:rPr>
          <w:rStyle w:val="teiunclear"/>
          <w:lang w:val="sl-SI"/>
        </w:rPr>
        <w:t>kardinali</w:t>
      </w:r>
      <w:r>
        <w:t xml:space="preserve"> </w:t>
      </w:r>
      <w:r w:rsidR="00EE2065">
        <w:t>zvrágmi v</w:t>
      </w:r>
      <w:r>
        <w:t xml:space="preserve">pekli bodo </w:t>
      </w:r>
      <w:r w:rsidR="00EE2065">
        <w:rPr>
          <w:rStyle w:val="teipersName"/>
          <w:lang w:val="sl-SI"/>
        </w:rPr>
        <w:t>C</w:t>
      </w:r>
      <w:r w:rsidRPr="00D91444">
        <w:rPr>
          <w:rStyle w:val="teipersName"/>
          <w:lang w:val="sl-SI"/>
        </w:rPr>
        <w:t>ristus</w:t>
      </w:r>
      <w:r w:rsidR="00EE2065">
        <w:t>-</w:t>
      </w:r>
      <w:r>
        <w:br/>
      </w:r>
      <w:r w:rsidRPr="00D91444">
        <w:rPr>
          <w:rStyle w:val="teipersName"/>
          <w:lang w:val="sl-SI"/>
        </w:rPr>
        <w:t>ſa</w:t>
      </w:r>
      <w:r>
        <w:t xml:space="preserve"> </w:t>
      </w:r>
      <w:r w:rsidRPr="00D91444">
        <w:t>tosili</w:t>
      </w:r>
    </w:p>
    <w:p w14:paraId="57F56E76" w14:textId="76484319" w:rsidR="00D57747" w:rsidRDefault="00EE2065" w:rsidP="00D57747">
      <w:r>
        <w:t>13. Vnárocsai vonyécse oh</w:t>
      </w:r>
      <w:r w:rsidR="00D57747">
        <w:t xml:space="preserve"> mer</w:t>
      </w:r>
      <w:r w:rsidR="00D57747" w:rsidRPr="00F52667">
        <w:t>ſ</w:t>
      </w:r>
      <w:r>
        <w:t>zke fotive bode-</w:t>
      </w:r>
      <w:r>
        <w:br/>
        <w:t>jo dersali z</w:t>
      </w:r>
      <w:r w:rsidR="00D57747">
        <w:t xml:space="preserve">placsem </w:t>
      </w:r>
      <w:r>
        <w:t>Apatic</w:t>
      </w:r>
      <w:r w:rsidR="00D57747" w:rsidRPr="00FB6FD3">
        <w:t xml:space="preserve">ze </w:t>
      </w:r>
      <w:r w:rsidR="00D57747">
        <w:t>ki na ovom</w:t>
      </w:r>
      <w:r w:rsidR="00D57747">
        <w:br/>
      </w:r>
      <w:r w:rsidR="00D57747" w:rsidRPr="00F52667">
        <w:t>ſ</w:t>
      </w:r>
      <w:r>
        <w:t>zvetú</w:t>
      </w:r>
      <w:r w:rsidR="00D57747">
        <w:t xml:space="preserve"> </w:t>
      </w:r>
      <w:commentRangeStart w:id="3"/>
      <w:r w:rsidR="00D57747" w:rsidRPr="00D91444">
        <w:t>be</w:t>
      </w:r>
      <w:r w:rsidR="009C6A53">
        <w:rPr>
          <w:rStyle w:val="teiunclear"/>
          <w:lang w:val="sl-SI"/>
        </w:rPr>
        <w:t>h</w:t>
      </w:r>
      <w:r w:rsidR="00D57747" w:rsidRPr="00D91444">
        <w:t>o</w:t>
      </w:r>
      <w:r w:rsidR="00D57747" w:rsidRPr="00FB6FD3">
        <w:t xml:space="preserve"> </w:t>
      </w:r>
      <w:r w:rsidR="00BD79D3">
        <w:t>V</w:t>
      </w:r>
      <w:r w:rsidR="00D57747">
        <w:t>rag</w:t>
      </w:r>
      <w:r w:rsidR="00BD79D3">
        <w:t>ú</w:t>
      </w:r>
      <w:r w:rsidR="00D57747">
        <w:t xml:space="preserve"> </w:t>
      </w:r>
      <w:r w:rsidR="00D57747" w:rsidRPr="00FB6FD3">
        <w:t>ſ</w:t>
      </w:r>
      <w:r w:rsidR="00BD79D3">
        <w:t>ze</w:t>
      </w:r>
      <w:r w:rsidR="009C6A53">
        <w:rPr>
          <w:rStyle w:val="teiunclear"/>
          <w:lang w:val="sl-SI"/>
        </w:rPr>
        <w:t>h</w:t>
      </w:r>
      <w:r w:rsidR="00BD79D3">
        <w:t>é</w:t>
      </w:r>
      <w:commentRangeEnd w:id="3"/>
      <w:r w:rsidR="000664FF">
        <w:rPr>
          <w:rStyle w:val="Pripombasklic"/>
        </w:rPr>
        <w:commentReference w:id="3"/>
      </w:r>
      <w:r w:rsidR="00BD79D3">
        <w:t>, vpé</w:t>
      </w:r>
      <w:r w:rsidR="00D57747">
        <w:t xml:space="preserve">klu </w:t>
      </w:r>
      <w:r w:rsidR="00BD79D3">
        <w:t>luczip</w:t>
      </w:r>
      <w:r w:rsidR="00D57747" w:rsidRPr="00EF5632">
        <w:t>eru</w:t>
      </w:r>
      <w:r w:rsidR="00D57747">
        <w:br/>
        <w:t xml:space="preserve">bodejo </w:t>
      </w:r>
      <w:commentRangeStart w:id="4"/>
      <w:r w:rsidR="00D57747" w:rsidRPr="00D91444">
        <w:t>hotnicze</w:t>
      </w:r>
      <w:commentRangeEnd w:id="4"/>
      <w:r w:rsidR="00BD79D3">
        <w:rPr>
          <w:rStyle w:val="Pripombasklic"/>
        </w:rPr>
        <w:commentReference w:id="4"/>
      </w:r>
      <w:r w:rsidR="00D57747">
        <w:t>.</w:t>
      </w:r>
    </w:p>
    <w:p w14:paraId="7D9B7CD4" w14:textId="572CE9EB" w:rsidR="00D57747" w:rsidRPr="00534D3C" w:rsidRDefault="005A301A" w:rsidP="00D57747">
      <w:r>
        <w:t xml:space="preserve">14. Ti gradcski dolgosi dvorſzki ino </w:t>
      </w:r>
      <w:r>
        <w:rPr>
          <w:rFonts w:ascii="ZRCola" w:hAnsi="ZRCola" w:cs="ZRCola"/>
        </w:rPr>
        <w:t>ſ</w:t>
      </w:r>
      <w:r>
        <w:t>zodezi</w:t>
      </w:r>
      <w:r>
        <w:br/>
        <w:t>valpoti Rithari hudi Porholabi, nevolno-</w:t>
      </w:r>
      <w:r>
        <w:br/>
        <w:t>ga lű</w:t>
      </w:r>
      <w:r>
        <w:rPr>
          <w:rFonts w:ascii="ZRCola" w:hAnsi="ZRCola" w:cs="ZRCola"/>
        </w:rPr>
        <w:t>ſ</w:t>
      </w:r>
      <w:r>
        <w:t>ztva ki be</w:t>
      </w:r>
      <w:r w:rsidR="009C6A53">
        <w:rPr>
          <w:rStyle w:val="teiunclear"/>
          <w:lang w:val="sl-SI"/>
        </w:rPr>
        <w:t>h</w:t>
      </w:r>
      <w:r w:rsidR="00D57747" w:rsidRPr="00534D3C">
        <w:t>o hohári</w:t>
      </w:r>
      <w:r>
        <w:t xml:space="preserve">, de </w:t>
      </w:r>
      <w:r>
        <w:rPr>
          <w:rFonts w:ascii="ZRCola" w:hAnsi="ZRCola" w:cs="ZRCola"/>
        </w:rPr>
        <w:t>ſ</w:t>
      </w:r>
      <w:r>
        <w:t>z</w:t>
      </w:r>
      <w:r w:rsidR="002B0DB0">
        <w:t>lednyega</w:t>
      </w:r>
      <w:r w:rsidR="002B0DB0">
        <w:br/>
        <w:t>becsa vpé</w:t>
      </w:r>
      <w:r w:rsidR="00D57747" w:rsidRPr="00534D3C">
        <w:t>klu bo plakali.</w:t>
      </w:r>
    </w:p>
    <w:p w14:paraId="5110DAA8" w14:textId="5D2D511B" w:rsidR="00D57747" w:rsidRDefault="002B0DB0" w:rsidP="00D57747">
      <w:r>
        <w:t>15. Kervi jalni ter</w:t>
      </w:r>
      <w:r>
        <w:rPr>
          <w:rFonts w:ascii="ZRCola" w:hAnsi="ZRCola" w:cs="ZRCola"/>
        </w:rPr>
        <w:t>ſ</w:t>
      </w:r>
      <w:r>
        <w:t>zk</w:t>
      </w:r>
      <w:r w:rsidR="00D57747">
        <w:t xml:space="preserve">i </w:t>
      </w:r>
      <w:r w:rsidR="00D57747" w:rsidRPr="00D91444">
        <w:t>fals</w:t>
      </w:r>
      <w:r w:rsidR="00D57747" w:rsidRPr="00751E94">
        <w:rPr>
          <w:color w:val="FF0000"/>
        </w:rPr>
        <w:t xml:space="preserve"> </w:t>
      </w:r>
      <w:r>
        <w:t>mesterſz</w:t>
      </w:r>
      <w:r w:rsidR="00D57747" w:rsidRPr="00534D3C">
        <w:t xml:space="preserve">ki </w:t>
      </w:r>
      <w:r>
        <w:t>lűdi</w:t>
      </w:r>
      <w:r>
        <w:br/>
        <w:t>z</w:t>
      </w:r>
      <w:r w:rsidR="00D57747">
        <w:t>tim krivim</w:t>
      </w:r>
      <w:r w:rsidR="00EA6CD5">
        <w:t xml:space="preserve"> mertűkom, ki ovdi sivel</w:t>
      </w:r>
      <w:r w:rsidR="00EA6CD5">
        <w:rPr>
          <w:rFonts w:ascii="ZRCola" w:hAnsi="ZRCola" w:cs="ZRCola"/>
        </w:rPr>
        <w:t>ſ</w:t>
      </w:r>
      <w:r w:rsidR="00D57747">
        <w:t>e</w:t>
      </w:r>
      <w:r w:rsidR="00D57747">
        <w:br/>
      </w:r>
      <w:r w:rsidR="00EA6CD5">
        <w:rPr>
          <w:rStyle w:val="teidel"/>
          <w:lang w:val="sl-SI"/>
        </w:rPr>
        <w:t>z</w:t>
      </w:r>
      <w:r w:rsidR="00D57747" w:rsidRPr="00D91444">
        <w:rPr>
          <w:rStyle w:val="teidel"/>
          <w:lang w:val="sl-SI"/>
        </w:rPr>
        <w:t>tim</w:t>
      </w:r>
      <w:r w:rsidR="00EA6CD5">
        <w:t xml:space="preserve"> krivim priszeganyem,</w:t>
      </w:r>
      <w:r w:rsidR="00D57747">
        <w:t xml:space="preserve"> Dűs</w:t>
      </w:r>
      <w:r w:rsidR="00D57747" w:rsidRPr="00F52667">
        <w:t>ſ</w:t>
      </w:r>
      <w:r w:rsidR="00D57747">
        <w:t>icze.</w:t>
      </w:r>
    </w:p>
    <w:p w14:paraId="0EA152CC" w14:textId="77777777" w:rsidR="00D57747" w:rsidRDefault="00D57747" w:rsidP="00D57747">
      <w:r>
        <w:br w:type="page"/>
      </w:r>
    </w:p>
    <w:p w14:paraId="5DF227EF" w14:textId="1158427F" w:rsidR="00D57747" w:rsidRDefault="00D57747" w:rsidP="00D57747">
      <w:r>
        <w:lastRenderedPageBreak/>
        <w:t>/051v/</w:t>
      </w:r>
    </w:p>
    <w:p w14:paraId="01FBCB59" w14:textId="36720270" w:rsidR="007D3DA8" w:rsidRPr="00397AEA" w:rsidRDefault="007D3DA8" w:rsidP="007D3DA8">
      <w:pPr>
        <w:pStyle w:val="teifwPageNum"/>
        <w:rPr>
          <w:lang w:val="de-AT"/>
        </w:rPr>
      </w:pPr>
      <w:r w:rsidRPr="00397AEA">
        <w:rPr>
          <w:lang w:val="de-AT"/>
        </w:rPr>
        <w:t>98</w:t>
      </w:r>
    </w:p>
    <w:p w14:paraId="2DF2F522" w14:textId="6F7761F8" w:rsidR="00D57747" w:rsidRDefault="00D57747" w:rsidP="00D57747">
      <w:r>
        <w:t>vtaplas</w:t>
      </w:r>
      <w:r w:rsidRPr="00F52667">
        <w:t>ſ</w:t>
      </w:r>
      <w:r w:rsidR="008D1EC5">
        <w:t>e na ognyeno vá</w:t>
      </w:r>
      <w:r>
        <w:t>go vpekelti pado</w:t>
      </w:r>
      <w:r w:rsidRPr="00F52667">
        <w:t>ſſ</w:t>
      </w:r>
      <w:r>
        <w:t>e</w:t>
      </w:r>
      <w:r w:rsidR="008D1EC5">
        <w:t>.</w:t>
      </w:r>
    </w:p>
    <w:p w14:paraId="5CB2F61D" w14:textId="0E19CF6C" w:rsidR="00D57747" w:rsidRDefault="00414499" w:rsidP="00D57747">
      <w:r>
        <w:t>16. Kak</w:t>
      </w:r>
      <w:r w:rsidR="00D57747">
        <w:t>ovim orosjem ovdi lűdomorczi</w:t>
      </w:r>
      <w:r w:rsidR="00D57747">
        <w:br/>
        <w:t xml:space="preserve">druge </w:t>
      </w:r>
      <w:r w:rsidR="00D57747" w:rsidRPr="00F52667">
        <w:t>ſ</w:t>
      </w:r>
      <w:r>
        <w:t>zo umorili i k</w:t>
      </w:r>
      <w:r w:rsidR="00D57747">
        <w:t xml:space="preserve">ero </w:t>
      </w:r>
      <w:r w:rsidRPr="00414499">
        <w:t>preb</w:t>
      </w:r>
      <w:r w:rsidR="00D57747" w:rsidRPr="00D91444">
        <w:t>ali</w:t>
      </w:r>
      <w:r w:rsidR="00D57747">
        <w:rPr>
          <w:color w:val="FF0000"/>
        </w:rPr>
        <w:t xml:space="preserve"> </w:t>
      </w:r>
      <w:r w:rsidR="00D57747" w:rsidRPr="00850941">
        <w:t>onakvim</w:t>
      </w:r>
      <w:r w:rsidR="00D57747">
        <w:br/>
        <w:t xml:space="preserve">vu peklu </w:t>
      </w:r>
      <w:r>
        <w:t>bodeoſz</w:t>
      </w:r>
      <w:r w:rsidR="00D57747" w:rsidRPr="00850941">
        <w:t xml:space="preserve">e </w:t>
      </w:r>
      <w:r>
        <w:t>bili, biocs zvrá</w:t>
      </w:r>
      <w:r w:rsidR="00D57747">
        <w:t>gmi</w:t>
      </w:r>
      <w:r w:rsidR="00D57747">
        <w:br/>
      </w:r>
      <w:r w:rsidR="00D57747" w:rsidRPr="00F52667">
        <w:t>ſ</w:t>
      </w:r>
      <w:r>
        <w:t>z</w:t>
      </w:r>
      <w:r w:rsidR="00D57747">
        <w:t>ebi bodo</w:t>
      </w:r>
      <w:r w:rsidR="00D57747" w:rsidRPr="00F52667">
        <w:t>ſ</w:t>
      </w:r>
      <w:r>
        <w:t>z</w:t>
      </w:r>
      <w:r w:rsidR="00D57747">
        <w:t xml:space="preserve">i </w:t>
      </w:r>
      <w:commentRangeStart w:id="5"/>
      <w:r w:rsidRPr="00414499">
        <w:t>Ho</w:t>
      </w:r>
      <w:r w:rsidR="00D861E3" w:rsidRPr="00D861E3">
        <w:t>h</w:t>
      </w:r>
      <w:r w:rsidRPr="00414499">
        <w:t>ár</w:t>
      </w:r>
      <w:r w:rsidR="00D57747" w:rsidRPr="00414499">
        <w:t>i</w:t>
      </w:r>
      <w:commentRangeEnd w:id="5"/>
      <w:r w:rsidR="00D861E3">
        <w:rPr>
          <w:rStyle w:val="Pripombasklic"/>
        </w:rPr>
        <w:commentReference w:id="5"/>
      </w:r>
      <w:r w:rsidR="00D57747">
        <w:t>.</w:t>
      </w:r>
    </w:p>
    <w:p w14:paraId="58988B6E" w14:textId="5F3248FF" w:rsidR="00D57747" w:rsidRDefault="00D57747" w:rsidP="00D57747">
      <w:r>
        <w:t>17. Necsi</w:t>
      </w:r>
      <w:r w:rsidRPr="00F52667">
        <w:t>ſ</w:t>
      </w:r>
      <w:r w:rsidR="00D91444">
        <w:t>z</w:t>
      </w:r>
      <w:r>
        <w:t>toga sitk</w:t>
      </w:r>
      <w:r w:rsidRPr="00850941">
        <w:t xml:space="preserve">a </w:t>
      </w:r>
      <w:r>
        <w:t xml:space="preserve">prazniczi i </w:t>
      </w:r>
      <w:commentRangeStart w:id="6"/>
      <w:r w:rsidR="00D91444" w:rsidRPr="00D91444">
        <w:t>lotri</w:t>
      </w:r>
      <w:r w:rsidRPr="00D91444">
        <w:t>ki</w:t>
      </w:r>
      <w:r>
        <w:t xml:space="preserve"> </w:t>
      </w:r>
      <w:commentRangeEnd w:id="6"/>
      <w:r w:rsidR="00D91444">
        <w:rPr>
          <w:rStyle w:val="Pripombasklic"/>
        </w:rPr>
        <w:commentReference w:id="6"/>
      </w:r>
      <w:r>
        <w:br/>
      </w:r>
      <w:r w:rsidR="00D91444">
        <w:t>beh</w:t>
      </w:r>
      <w:r w:rsidRPr="00850941">
        <w:t xml:space="preserve">o </w:t>
      </w:r>
      <w:r>
        <w:t xml:space="preserve">na </w:t>
      </w:r>
      <w:r w:rsidRPr="00F52667">
        <w:t>ſ</w:t>
      </w:r>
      <w:r w:rsidR="00FE3E87">
        <w:t>z</w:t>
      </w:r>
      <w:r>
        <w:t xml:space="preserve">veiti kak </w:t>
      </w:r>
      <w:r w:rsidR="00FE3E87" w:rsidRPr="00FE3E87">
        <w:t>vonyec</w:t>
      </w:r>
      <w:r w:rsidRPr="00FE3E87">
        <w:t xml:space="preserve">si </w:t>
      </w:r>
      <w:r w:rsidR="00FE3E87" w:rsidRPr="00FE3E87">
        <w:t>bak</w:t>
      </w:r>
      <w:r w:rsidRPr="00FE3E87">
        <w:t>i</w:t>
      </w:r>
      <w:r>
        <w:br/>
        <w:t xml:space="preserve">vu peklu bodocsi bodo </w:t>
      </w:r>
      <w:r w:rsidR="00FE3E87" w:rsidRPr="00FE3E87">
        <w:t>merſ</w:t>
      </w:r>
      <w:r w:rsidRPr="00FE3E87">
        <w:t>z</w:t>
      </w:r>
      <w:r w:rsidR="00FE3E87" w:rsidRPr="00FE3E87">
        <w:t>k</w:t>
      </w:r>
      <w:r w:rsidRPr="00FE3E87">
        <w:t>o vonya</w:t>
      </w:r>
      <w:r w:rsidR="00FE3E87" w:rsidRPr="00FE3E87">
        <w:t>-</w:t>
      </w:r>
      <w:r w:rsidR="00FE3E87">
        <w:br/>
        <w:t>li goré</w:t>
      </w:r>
      <w:r>
        <w:t>cs kako sveplo bodejo csvercsali.</w:t>
      </w:r>
    </w:p>
    <w:p w14:paraId="6F29CD14" w14:textId="6D1D7EB2" w:rsidR="00D57747" w:rsidRDefault="00106C2E" w:rsidP="00D57747">
      <w:r>
        <w:t>18. Zablivicze pótók vpéklisze tak zové,</w:t>
      </w:r>
      <w:r w:rsidR="00D57747">
        <w:br/>
      </w:r>
      <w:r w:rsidR="00D57747" w:rsidRPr="00F52667">
        <w:t>ſ</w:t>
      </w:r>
      <w:r>
        <w:t>zedete do gerla bo vnyem pianiczevga-</w:t>
      </w:r>
      <w:r w:rsidR="00D57747">
        <w:br/>
      </w:r>
      <w:r w:rsidR="00D57747" w:rsidRPr="00F52667">
        <w:t>ſ</w:t>
      </w:r>
      <w:r>
        <w:t>z</w:t>
      </w:r>
      <w:r w:rsidR="00D57747">
        <w:t xml:space="preserve">iti nebodo mogli snyega </w:t>
      </w:r>
      <w:r w:rsidR="00D57747" w:rsidRPr="00106C2E">
        <w:t>segye</w:t>
      </w:r>
      <w:r w:rsidR="00D57747">
        <w:rPr>
          <w:color w:val="FF0000"/>
        </w:rPr>
        <w:t xml:space="preserve"> </w:t>
      </w:r>
      <w:r>
        <w:t>ár</w:t>
      </w:r>
      <w:r>
        <w:br/>
        <w:t>vrá</w:t>
      </w:r>
      <w:r w:rsidR="00D57747">
        <w:t xml:space="preserve">g </w:t>
      </w:r>
      <w:r w:rsidRPr="00106C2E">
        <w:t>vtak</w:t>
      </w:r>
      <w:r w:rsidR="00D57747" w:rsidRPr="00106C2E">
        <w:t>va</w:t>
      </w:r>
      <w:r w:rsidR="00D57747" w:rsidRPr="001E6A74">
        <w:rPr>
          <w:color w:val="FF0000"/>
        </w:rPr>
        <w:t xml:space="preserve"> </w:t>
      </w:r>
      <w:r w:rsidR="00D57747">
        <w:t>gerla neda kaplicze.</w:t>
      </w:r>
    </w:p>
    <w:p w14:paraId="31AD7B77" w14:textId="4F3B5D55" w:rsidR="00D57747" w:rsidRDefault="00D57747" w:rsidP="00D57747">
      <w:r>
        <w:t xml:space="preserve">19. Krivi </w:t>
      </w:r>
      <w:r w:rsidRPr="001A2D31">
        <w:t>ſ</w:t>
      </w:r>
      <w:r w:rsidR="00106C2E">
        <w:t>z</w:t>
      </w:r>
      <w:r w:rsidRPr="001A2D31">
        <w:t>vedok</w:t>
      </w:r>
      <w:r w:rsidRPr="001E6A74">
        <w:rPr>
          <w:color w:val="FF0000"/>
        </w:rPr>
        <w:t xml:space="preserve"> </w:t>
      </w:r>
      <w:commentRangeStart w:id="7"/>
      <w:r w:rsidR="00106C2E" w:rsidRPr="00106C2E">
        <w:t>la'</w:t>
      </w:r>
      <w:r w:rsidRPr="00106C2E">
        <w:t>secz</w:t>
      </w:r>
      <w:commentRangeEnd w:id="7"/>
      <w:r w:rsidR="00106C2E">
        <w:rPr>
          <w:rStyle w:val="Pripombasklic"/>
        </w:rPr>
        <w:commentReference w:id="7"/>
      </w:r>
      <w:r w:rsidRPr="001E6A74">
        <w:rPr>
          <w:color w:val="FF0000"/>
        </w:rPr>
        <w:t xml:space="preserve"> </w:t>
      </w:r>
      <w:r w:rsidR="00106C2E">
        <w:t>vi</w:t>
      </w:r>
      <w:r w:rsidR="00106C2E">
        <w:rPr>
          <w:rFonts w:ascii="ZRCola" w:hAnsi="ZRCola" w:cs="ZRCola"/>
        </w:rPr>
        <w:t>ſ</w:t>
      </w:r>
      <w:r w:rsidR="00106C2E">
        <w:t>zio za jezik</w:t>
      </w:r>
      <w:r w:rsidR="00106C2E">
        <w:br/>
        <w:t>czompernik i blaznik</w:t>
      </w:r>
      <w:r>
        <w:t xml:space="preserve"> vi</w:t>
      </w:r>
      <w:r w:rsidRPr="00F52667">
        <w:t>ſ</w:t>
      </w:r>
      <w:r w:rsidR="00106C2E">
        <w:t>z</w:t>
      </w:r>
      <w:r w:rsidR="002A0F87">
        <w:t>io za jezik</w:t>
      </w:r>
      <w:r w:rsidR="002A0F87">
        <w:br/>
        <w:t>preklinyavecz trá</w:t>
      </w:r>
      <w:r>
        <w:t>gar vi</w:t>
      </w:r>
      <w:r w:rsidRPr="00F52667">
        <w:t>ſ</w:t>
      </w:r>
      <w:r w:rsidR="002A0F87">
        <w:t>zio za jezik</w:t>
      </w:r>
      <w:r w:rsidR="002A0F87">
        <w:br/>
        <w:t>fals Prokátor praudá</w:t>
      </w:r>
      <w:r>
        <w:t>s vi</w:t>
      </w:r>
      <w:r w:rsidRPr="00F52667">
        <w:t>ſ</w:t>
      </w:r>
      <w:r w:rsidR="002A0F87">
        <w:t>z</w:t>
      </w:r>
      <w:r>
        <w:t>io za jezik.</w:t>
      </w:r>
    </w:p>
    <w:p w14:paraId="6766602A" w14:textId="536125CC" w:rsidR="00D57747" w:rsidRDefault="002A0F87" w:rsidP="00D57747">
      <w:r>
        <w:t xml:space="preserve">20. </w:t>
      </w:r>
      <w:commentRangeStart w:id="8"/>
      <w:r>
        <w:t>Vr</w:t>
      </w:r>
      <w:r w:rsidR="00D57747">
        <w:t xml:space="preserve">e </w:t>
      </w:r>
      <w:commentRangeEnd w:id="8"/>
      <w:r>
        <w:rPr>
          <w:rStyle w:val="Pripombasklic"/>
        </w:rPr>
        <w:commentReference w:id="8"/>
      </w:r>
      <w:r w:rsidR="00D57747">
        <w:t>ne govo</w:t>
      </w:r>
      <w:r>
        <w:t>rio negh</w:t>
      </w:r>
      <w:r w:rsidR="00D57747">
        <w:t xml:space="preserve"> leprai </w:t>
      </w:r>
      <w:commentRangeStart w:id="9"/>
      <w:r w:rsidR="00CB45CB" w:rsidRPr="00CB45CB">
        <w:t>s</w:t>
      </w:r>
      <w:r w:rsidR="00D57747" w:rsidRPr="00CB45CB">
        <w:t>tonyaio</w:t>
      </w:r>
      <w:r w:rsidR="00D57747" w:rsidRPr="001E6A74">
        <w:rPr>
          <w:color w:val="FF0000"/>
        </w:rPr>
        <w:t xml:space="preserve"> </w:t>
      </w:r>
      <w:commentRangeEnd w:id="9"/>
      <w:r w:rsidR="00CB45CB">
        <w:rPr>
          <w:rStyle w:val="Pripombasklic"/>
        </w:rPr>
        <w:commentReference w:id="9"/>
      </w:r>
      <w:r w:rsidR="00D57747">
        <w:t>za</w:t>
      </w:r>
      <w:r w:rsidR="00D57747">
        <w:br/>
        <w:t>v</w:t>
      </w:r>
      <w:r w:rsidR="00D57747" w:rsidRPr="00F52667">
        <w:t>ſ</w:t>
      </w:r>
      <w:r w:rsidR="00CB45CB">
        <w:t xml:space="preserve">ze jálne recsi oh hészno </w:t>
      </w:r>
      <w:r w:rsidR="00CB45CB">
        <w:rPr>
          <w:rFonts w:ascii="ZRCola" w:hAnsi="ZRCola" w:cs="ZRCola"/>
        </w:rPr>
        <w:t>ſ</w:t>
      </w:r>
      <w:r w:rsidR="00D57747">
        <w:t xml:space="preserve">alujo od </w:t>
      </w:r>
    </w:p>
    <w:p w14:paraId="5D842697" w14:textId="77777777" w:rsidR="00D57747" w:rsidRDefault="00D57747" w:rsidP="00D57747">
      <w:r>
        <w:br w:type="page"/>
      </w:r>
    </w:p>
    <w:p w14:paraId="31C947F2" w14:textId="3AD7071F" w:rsidR="00D57747" w:rsidRDefault="00D57747" w:rsidP="00D57747">
      <w:r>
        <w:lastRenderedPageBreak/>
        <w:t>/052r/</w:t>
      </w:r>
    </w:p>
    <w:p w14:paraId="6639084D" w14:textId="2175393E" w:rsidR="00AA663B" w:rsidRPr="00397AEA" w:rsidRDefault="00AA663B" w:rsidP="00D57747">
      <w:pPr>
        <w:rPr>
          <w:rStyle w:val="teigap"/>
          <w:lang w:val="sl-SI"/>
        </w:rPr>
      </w:pPr>
      <w:commentRangeStart w:id="10"/>
      <w:r w:rsidRPr="00397AEA">
        <w:rPr>
          <w:rStyle w:val="teigap"/>
          <w:lang w:val="sl-SI"/>
        </w:rPr>
        <w:t>???</w:t>
      </w:r>
      <w:commentRangeEnd w:id="10"/>
      <w:r>
        <w:rPr>
          <w:rStyle w:val="Pripombasklic"/>
        </w:rPr>
        <w:commentReference w:id="10"/>
      </w:r>
    </w:p>
    <w:p w14:paraId="417503B4" w14:textId="46C97D41" w:rsidR="00AA663B" w:rsidRPr="00397AEA" w:rsidRDefault="00AA663B" w:rsidP="00AA663B">
      <w:pPr>
        <w:pStyle w:val="teifwPageNum"/>
        <w:rPr>
          <w:lang w:val="sl-SI"/>
        </w:rPr>
      </w:pPr>
      <w:r w:rsidRPr="00397AEA">
        <w:rPr>
          <w:lang w:val="sl-SI"/>
        </w:rPr>
        <w:t>103</w:t>
      </w:r>
    </w:p>
    <w:p w14:paraId="11D9E7A2" w14:textId="2F772A91" w:rsidR="00D57747" w:rsidRDefault="00373DC3" w:rsidP="00D57747">
      <w:r>
        <w:t>nyemu boidi záto hvá</w:t>
      </w:r>
      <w:r w:rsidR="00D57747">
        <w:t xml:space="preserve">la od </w:t>
      </w:r>
      <w:r w:rsidR="00D57747" w:rsidRPr="00F52667">
        <w:t>ſ</w:t>
      </w:r>
      <w:r>
        <w:t>zercza da</w:t>
      </w:r>
      <w:r w:rsidR="00D57747">
        <w:t>na.</w:t>
      </w:r>
    </w:p>
    <w:p w14:paraId="6F97E7B9" w14:textId="09595EEE" w:rsidR="00D57747" w:rsidRDefault="00D57747" w:rsidP="00D57747">
      <w:r>
        <w:t>5. Nyega milo</w:t>
      </w:r>
      <w:r w:rsidRPr="00F52667">
        <w:t>ſ</w:t>
      </w:r>
      <w:r w:rsidR="00373DC3">
        <w:t>z</w:t>
      </w:r>
      <w:r>
        <w:t>t do</w:t>
      </w:r>
      <w:r w:rsidRPr="00F52667">
        <w:t>ſ</w:t>
      </w:r>
      <w:r w:rsidR="00373DC3">
        <w:t>zegu</w:t>
      </w:r>
      <w:r>
        <w:t xml:space="preserve">je od </w:t>
      </w:r>
      <w:r w:rsidR="00373DC3">
        <w:t xml:space="preserve">plemena do plemena, </w:t>
      </w:r>
      <w:r w:rsidR="00373DC3">
        <w:br/>
        <w:t>pri tei ki</w:t>
      </w:r>
      <w:r w:rsidRPr="00F52667">
        <w:t>ſ</w:t>
      </w:r>
      <w:r w:rsidR="00373DC3">
        <w:t>ze Bogá</w:t>
      </w:r>
      <w:r>
        <w:t xml:space="preserve"> boio, nyegove be</w:t>
      </w:r>
      <w:r w:rsidRPr="00F52667">
        <w:t>ſ</w:t>
      </w:r>
      <w:r w:rsidR="00373DC3">
        <w:t>z</w:t>
      </w:r>
      <w:r>
        <w:t>ede lűbi</w:t>
      </w:r>
      <w:r>
        <w:br/>
        <w:t>Bogh zmiloscsom prebiva.</w:t>
      </w:r>
    </w:p>
    <w:p w14:paraId="31A1950D" w14:textId="2254D4B4" w:rsidR="00D57747" w:rsidRDefault="00D57747" w:rsidP="00D57747">
      <w:r>
        <w:t>6. Onje zmocs</w:t>
      </w:r>
      <w:r w:rsidR="00373DC3">
        <w:t>jou</w:t>
      </w:r>
      <w:r>
        <w:t xml:space="preserve">o </w:t>
      </w:r>
      <w:r w:rsidRPr="00F52667">
        <w:t>ſ</w:t>
      </w:r>
      <w:r w:rsidR="00373DC3">
        <w:t>zvoje roke nazegnal, u</w:t>
      </w:r>
      <w:r w:rsidR="00373DC3">
        <w:rPr>
          <w:rFonts w:ascii="ZRCola" w:hAnsi="ZRCola" w:cs="ZRCola"/>
        </w:rPr>
        <w:t>ſ</w:t>
      </w:r>
      <w:r w:rsidR="00373DC3">
        <w:t>ze ne-</w:t>
      </w:r>
      <w:r w:rsidR="00373DC3">
        <w:br/>
        <w:t>vernike, záto á</w:t>
      </w:r>
      <w:r>
        <w:t>r</w:t>
      </w:r>
      <w:r w:rsidRPr="00F52667">
        <w:t>ſ</w:t>
      </w:r>
      <w:r w:rsidR="00373DC3">
        <w:t>zo</w:t>
      </w:r>
      <w:r w:rsidR="00373DC3" w:rsidRPr="007E3F12">
        <w:rPr>
          <w:rStyle w:val="teiunclear"/>
          <w:lang w:val="sl-SI"/>
        </w:rPr>
        <w:t>ſze</w:t>
      </w:r>
      <w:r>
        <w:t xml:space="preserve"> zgizdali vu </w:t>
      </w:r>
      <w:r w:rsidRPr="00F52667">
        <w:t>ſ</w:t>
      </w:r>
      <w:r w:rsidR="007E3F12">
        <w:t>z</w:t>
      </w:r>
      <w:r>
        <w:t xml:space="preserve">vem </w:t>
      </w:r>
      <w:r w:rsidRPr="00F52667">
        <w:t>ſ</w:t>
      </w:r>
      <w:r w:rsidR="007E3F12">
        <w:t>zer-</w:t>
      </w:r>
      <w:r>
        <w:br/>
        <w:t>czi zlo mi</w:t>
      </w:r>
      <w:r w:rsidRPr="00F52667">
        <w:t>ſ</w:t>
      </w:r>
      <w:r w:rsidR="007E3F12">
        <w:t>z</w:t>
      </w:r>
      <w:r>
        <w:t xml:space="preserve">lili, vu </w:t>
      </w:r>
      <w:r w:rsidRPr="00F52667">
        <w:t>ſ</w:t>
      </w:r>
      <w:r>
        <w:t>poutiszo o</w:t>
      </w:r>
      <w:r w:rsidRPr="00F52667">
        <w:t>ſ</w:t>
      </w:r>
      <w:r w:rsidR="007E3F12">
        <w:t>z</w:t>
      </w:r>
      <w:r>
        <w:t>tali.</w:t>
      </w:r>
    </w:p>
    <w:p w14:paraId="1EDFDC7B" w14:textId="3ED6099F" w:rsidR="00D57747" w:rsidRDefault="007E3F12" w:rsidP="00D57747">
      <w:r>
        <w:t xml:space="preserve">7. </w:t>
      </w:r>
      <w:r w:rsidRPr="007E3F12">
        <w:rPr>
          <w:rStyle w:val="teiunclear"/>
          <w:lang w:val="sl-SI"/>
        </w:rPr>
        <w:t>Zobla</w:t>
      </w:r>
      <w:r w:rsidR="00D57747" w:rsidRPr="007E3F12">
        <w:rPr>
          <w:rStyle w:val="teiunclear"/>
          <w:lang w:val="sl-SI"/>
        </w:rPr>
        <w:t>ſ</w:t>
      </w:r>
      <w:r w:rsidRPr="007E3F12">
        <w:rPr>
          <w:rStyle w:val="teiunclear"/>
          <w:lang w:val="sl-SI"/>
        </w:rPr>
        <w:t>z</w:t>
      </w:r>
      <w:r w:rsidR="00D57747" w:rsidRPr="007E3F12">
        <w:rPr>
          <w:rStyle w:val="teiunclear"/>
          <w:lang w:val="sl-SI"/>
        </w:rPr>
        <w:t>tjom</w:t>
      </w:r>
      <w:r w:rsidR="00D57747">
        <w:t xml:space="preserve"> </w:t>
      </w:r>
      <w:r w:rsidR="00D57747" w:rsidRPr="00F52667">
        <w:t>ſ</w:t>
      </w:r>
      <w:r>
        <w:t>zo mocsni bili, verne kroto pre-</w:t>
      </w:r>
      <w:r w:rsidR="00D57747">
        <w:br/>
        <w:t xml:space="preserve">ganyali, zato i nei dugo terpel </w:t>
      </w:r>
      <w:r w:rsidR="00D57747" w:rsidRPr="00F52667">
        <w:t>ſ</w:t>
      </w:r>
      <w:r w:rsidR="009F1A04">
        <w:t>z</w:t>
      </w:r>
      <w:r w:rsidR="00D57747">
        <w:t>tola je</w:t>
      </w:r>
      <w:r w:rsidR="00D57747">
        <w:br/>
        <w:t>je dol vergel, i ponizneje pa zviszil</w:t>
      </w:r>
    </w:p>
    <w:p w14:paraId="0D1A1C79" w14:textId="789C76D3" w:rsidR="00D57747" w:rsidRDefault="009F1A04" w:rsidP="00D57747">
      <w:r>
        <w:t>8. Onje napunil lacsnoga d</w:t>
      </w:r>
      <w:r w:rsidR="00D57747">
        <w:t>almuje do</w:t>
      </w:r>
      <w:r w:rsidR="00D57747" w:rsidRPr="00F52667">
        <w:t>ſ</w:t>
      </w:r>
      <w:r>
        <w:t>zta dob-</w:t>
      </w:r>
      <w:r>
        <w:br/>
        <w:t>roga bogateje prá</w:t>
      </w:r>
      <w:r w:rsidR="00D57747">
        <w:t>zne pű</w:t>
      </w:r>
      <w:r w:rsidR="00D57747" w:rsidRPr="00F52667">
        <w:t>ſ</w:t>
      </w:r>
      <w:r>
        <w:t>z</w:t>
      </w:r>
      <w:r w:rsidR="00D57747">
        <w:t>til, nadnimije</w:t>
      </w:r>
      <w:r w:rsidR="00D57747">
        <w:br/>
        <w:t>do</w:t>
      </w:r>
      <w:r w:rsidR="00D57747" w:rsidRPr="00F52667">
        <w:t>ſ</w:t>
      </w:r>
      <w:r>
        <w:t>z</w:t>
      </w:r>
      <w:r w:rsidR="00D57747">
        <w:t xml:space="preserve">ta </w:t>
      </w:r>
      <w:r w:rsidR="00D57747" w:rsidRPr="001A2D31">
        <w:t xml:space="preserve">vcsinil </w:t>
      </w:r>
      <w:r w:rsidR="00D57747">
        <w:t>nei</w:t>
      </w:r>
      <w:r w:rsidR="00D57747" w:rsidRPr="00F52667">
        <w:t>ſ</w:t>
      </w:r>
      <w:r>
        <w:t>z</w:t>
      </w:r>
      <w:r w:rsidR="00D57747">
        <w:t>oga po</w:t>
      </w:r>
      <w:r w:rsidR="00D57747" w:rsidRPr="00F52667">
        <w:t>ſ</w:t>
      </w:r>
      <w:r>
        <w:t>z</w:t>
      </w:r>
      <w:r w:rsidR="00D57747">
        <w:t>lűssali.</w:t>
      </w:r>
    </w:p>
    <w:p w14:paraId="3DC313DE" w14:textId="6448B3E0" w:rsidR="00D57747" w:rsidRDefault="00D57747" w:rsidP="00D57747">
      <w:r>
        <w:t xml:space="preserve">9. Bog </w:t>
      </w:r>
      <w:r w:rsidRPr="00F52667">
        <w:t>ſ</w:t>
      </w:r>
      <w:r w:rsidR="009F1A04">
        <w:t>zeje z</w:t>
      </w:r>
      <w:r>
        <w:t>vekivecsno</w:t>
      </w:r>
      <w:r w:rsidRPr="00F52667">
        <w:t>ſ</w:t>
      </w:r>
      <w:r w:rsidR="009F1A04">
        <w:t>z</w:t>
      </w:r>
      <w:r>
        <w:t xml:space="preserve">ti </w:t>
      </w:r>
      <w:r w:rsidRPr="00F52667">
        <w:t>ſ</w:t>
      </w:r>
      <w:r w:rsidR="009F1A04">
        <w:t>z</w:t>
      </w:r>
      <w:r>
        <w:t xml:space="preserve">pomenol </w:t>
      </w:r>
      <w:r w:rsidRPr="00F52667">
        <w:t>ſ</w:t>
      </w:r>
      <w:r w:rsidR="009F1A04">
        <w:t>z</w:t>
      </w:r>
      <w:r>
        <w:t>voje</w:t>
      </w:r>
      <w:r>
        <w:br/>
        <w:t>milo</w:t>
      </w:r>
      <w:r w:rsidRPr="00F52667">
        <w:t>ſ</w:t>
      </w:r>
      <w:r w:rsidR="009F1A04">
        <w:t>zti pomá</w:t>
      </w:r>
      <w:r>
        <w:t>galje Izraelu v</w:t>
      </w:r>
      <w:r w:rsidRPr="00F52667">
        <w:t>ſ</w:t>
      </w:r>
      <w:r w:rsidR="009F1A04">
        <w:t>z</w:t>
      </w:r>
      <w:r>
        <w:t xml:space="preserve">eim </w:t>
      </w:r>
      <w:r w:rsidRPr="00F52667">
        <w:t>ſ</w:t>
      </w:r>
      <w:r w:rsidR="009F1A04">
        <w:t>zvoim</w:t>
      </w:r>
      <w:r w:rsidR="009F1A04">
        <w:br/>
        <w:t>vernim</w:t>
      </w:r>
      <w:r>
        <w:t xml:space="preserve"> hve</w:t>
      </w:r>
      <w:r w:rsidRPr="00F52667">
        <w:t>ſ</w:t>
      </w:r>
      <w:r w:rsidR="009F1A04">
        <w:t>z</w:t>
      </w:r>
      <w:r>
        <w:t>elju, kakoie bil obecsal.</w:t>
      </w:r>
    </w:p>
    <w:p w14:paraId="7FDDF12E" w14:textId="66EEAD6F" w:rsidR="00D57747" w:rsidRDefault="003F460B" w:rsidP="00D57747">
      <w:r>
        <w:t>10. Na</w:t>
      </w:r>
      <w:r>
        <w:rPr>
          <w:rFonts w:ascii="ZRCola" w:hAnsi="ZRCola" w:cs="ZRCola"/>
        </w:rPr>
        <w:t>ſſ</w:t>
      </w:r>
      <w:r w:rsidR="00D57747">
        <w:t xml:space="preserve">emu Oczu </w:t>
      </w:r>
      <w:r w:rsidR="00D57747" w:rsidRPr="00D91444">
        <w:rPr>
          <w:rStyle w:val="teipersName"/>
          <w:lang w:val="sl-SI"/>
        </w:rPr>
        <w:t>Abrahamu</w:t>
      </w:r>
      <w:r w:rsidR="00D57747">
        <w:t>, gdaje tako rekel</w:t>
      </w:r>
      <w:r w:rsidR="00D57747">
        <w:br/>
        <w:t>nyemu</w:t>
      </w:r>
      <w:r>
        <w:t>, da bodo v</w:t>
      </w:r>
      <w:r w:rsidR="00D57747">
        <w:t xml:space="preserve">nyega </w:t>
      </w:r>
      <w:r w:rsidR="00D57747" w:rsidRPr="00F52667">
        <w:t>ſ</w:t>
      </w:r>
      <w:r>
        <w:t>zemeni bla'seni ludje</w:t>
      </w:r>
      <w:r>
        <w:br/>
        <w:t>na zemli, vecsni sitek imel</w:t>
      </w:r>
      <w:r w:rsidR="00D57747">
        <w:t>i.</w:t>
      </w:r>
    </w:p>
    <w:p w14:paraId="007A6122" w14:textId="77777777" w:rsidR="00D57747" w:rsidRDefault="00D57747" w:rsidP="00D57747">
      <w:r>
        <w:br w:type="page"/>
      </w:r>
    </w:p>
    <w:p w14:paraId="71ED0CB9" w14:textId="3BEDCDCA" w:rsidR="00D57747" w:rsidRDefault="00D57747" w:rsidP="00D57747">
      <w:r>
        <w:lastRenderedPageBreak/>
        <w:t>/052v/</w:t>
      </w:r>
    </w:p>
    <w:p w14:paraId="2CFC8352" w14:textId="00ED9D7E" w:rsidR="0052019B" w:rsidRPr="00CC2BC5" w:rsidRDefault="0052019B" w:rsidP="0052019B">
      <w:pPr>
        <w:pStyle w:val="teifwPageNum"/>
        <w:rPr>
          <w:lang w:val="sl-SI"/>
        </w:rPr>
      </w:pPr>
      <w:r w:rsidRPr="00CC2BC5">
        <w:rPr>
          <w:lang w:val="sl-SI"/>
        </w:rPr>
        <w:t>104</w:t>
      </w:r>
    </w:p>
    <w:p w14:paraId="43DDCAB6" w14:textId="77777777" w:rsidR="00CC2BC5" w:rsidRDefault="00D57747" w:rsidP="00D57747">
      <w:r>
        <w:t xml:space="preserve">11. To </w:t>
      </w:r>
      <w:r w:rsidRPr="00F52667">
        <w:t>ſ</w:t>
      </w:r>
      <w:r w:rsidR="00CC2BC5">
        <w:t>z</w:t>
      </w:r>
      <w:r>
        <w:t xml:space="preserve">emen </w:t>
      </w:r>
      <w:r w:rsidRPr="00D91444">
        <w:rPr>
          <w:rStyle w:val="teipersName"/>
          <w:lang w:val="sl-SI"/>
        </w:rPr>
        <w:t>Abrahomovo</w:t>
      </w:r>
      <w:r>
        <w:t xml:space="preserve"> cslove</w:t>
      </w:r>
      <w:r w:rsidRPr="00F52667">
        <w:t>ſ</w:t>
      </w:r>
      <w:r w:rsidR="00CC2BC5">
        <w:t>z</w:t>
      </w:r>
      <w:r>
        <w:t>tvoje</w:t>
      </w:r>
      <w:r>
        <w:br/>
      </w:r>
      <w:r w:rsidR="00CC2BC5">
        <w:rPr>
          <w:rStyle w:val="teipersName"/>
          <w:lang w:val="sl-SI"/>
        </w:rPr>
        <w:t>Christu</w:t>
      </w:r>
      <w:r w:rsidR="00CC2BC5">
        <w:rPr>
          <w:rStyle w:val="teipersName"/>
          <w:rFonts w:ascii="ZRCola" w:hAnsi="ZRCola" w:cs="ZRCola"/>
          <w:lang w:val="sl-SI"/>
        </w:rPr>
        <w:t>ſſ</w:t>
      </w:r>
      <w:r w:rsidRPr="00D91444">
        <w:rPr>
          <w:rStyle w:val="teipersName"/>
          <w:lang w:val="sl-SI"/>
        </w:rPr>
        <w:t>evo</w:t>
      </w:r>
      <w:r w:rsidR="00CC2BC5">
        <w:t>, vtomſz</w:t>
      </w:r>
      <w:r w:rsidRPr="001A2D31">
        <w:t xml:space="preserve">o </w:t>
      </w:r>
      <w:r>
        <w:t>v</w:t>
      </w:r>
      <w:r w:rsidRPr="00F52667">
        <w:t>ſ</w:t>
      </w:r>
      <w:r w:rsidR="00CC2BC5">
        <w:t>z</w:t>
      </w:r>
      <w:r>
        <w:t>i verni bla'seni od</w:t>
      </w:r>
      <w:r>
        <w:br/>
      </w:r>
      <w:r w:rsidRPr="00F52667">
        <w:t>ſ</w:t>
      </w:r>
      <w:r w:rsidR="00CC2BC5">
        <w:t>zkvarjeinya odkűpleni hvá</w:t>
      </w:r>
      <w:r>
        <w:t xml:space="preserve">la mu boidi </w:t>
      </w:r>
    </w:p>
    <w:p w14:paraId="2E0DF7F7" w14:textId="2E8BCA54" w:rsidR="00D57747" w:rsidRPr="00CC2BC5" w:rsidRDefault="00D57747" w:rsidP="00CC2BC5">
      <w:pPr>
        <w:pStyle w:val="teiclosure"/>
      </w:pPr>
      <w:r w:rsidRPr="00CC2BC5">
        <w:t>Amen.!</w:t>
      </w:r>
    </w:p>
    <w:p w14:paraId="68EE8D2E" w14:textId="7FD32419" w:rsidR="00D57747" w:rsidRPr="0068374D" w:rsidRDefault="0068374D" w:rsidP="0068374D">
      <w:pPr>
        <w:pStyle w:val="Naslov2"/>
      </w:pPr>
      <w:r>
        <w:t>Nouta. Dicsér</w:t>
      </w:r>
      <w:r w:rsidR="00834E56">
        <w:t>jed aldgyad én lelk</w:t>
      </w:r>
      <w:r w:rsidR="00D57747" w:rsidRPr="0068374D">
        <w:t>em.</w:t>
      </w:r>
    </w:p>
    <w:p w14:paraId="22AAFE5F" w14:textId="6DA34123" w:rsidR="00D57747" w:rsidRDefault="00834E56" w:rsidP="00D57747">
      <w:r>
        <w:t xml:space="preserve">1. </w:t>
      </w:r>
      <w:r w:rsidR="00861052">
        <w:t>Dic</w:t>
      </w:r>
      <w:r w:rsidR="00D57747">
        <w:t>si hvali ma Dűs</w:t>
      </w:r>
      <w:r w:rsidR="00D57747" w:rsidRPr="00F52667">
        <w:t>ſ</w:t>
      </w:r>
      <w:r w:rsidR="00D57747">
        <w:t>a Go</w:t>
      </w:r>
      <w:r w:rsidR="00D57747" w:rsidRPr="00F52667">
        <w:t>ſ</w:t>
      </w:r>
      <w:r w:rsidR="00861052">
        <w:t>zpodin</w:t>
      </w:r>
      <w:r w:rsidR="00D57747">
        <w:t>a Boga vu</w:t>
      </w:r>
      <w:r w:rsidR="00D57747">
        <w:br/>
        <w:t>v</w:t>
      </w:r>
      <w:r w:rsidR="00D57747" w:rsidRPr="00F52667">
        <w:t>ſ</w:t>
      </w:r>
      <w:r w:rsidR="00861052">
        <w:t>z</w:t>
      </w:r>
      <w:r w:rsidR="00D57747">
        <w:t xml:space="preserve">em :/: Szpezmami leipimi </w:t>
      </w:r>
      <w:r w:rsidR="00D57747" w:rsidRPr="00F52667">
        <w:t>ſ</w:t>
      </w:r>
      <w:r w:rsidR="00861052">
        <w:t>zpevai, dokecs-</w:t>
      </w:r>
      <w:r w:rsidR="00D57747">
        <w:br/>
      </w:r>
      <w:r w:rsidR="00D57747" w:rsidRPr="00F52667">
        <w:t>ſ</w:t>
      </w:r>
      <w:r w:rsidR="00861052">
        <w:t>z</w:t>
      </w:r>
      <w:r w:rsidR="00D57747">
        <w:t xml:space="preserve">i siva na zemli, </w:t>
      </w:r>
      <w:r w:rsidR="00861052" w:rsidRPr="00861052">
        <w:t>nema</w:t>
      </w:r>
      <w:r w:rsidR="00D57747" w:rsidRPr="00861052">
        <w:t>i</w:t>
      </w:r>
      <w:r w:rsidR="00D57747" w:rsidRPr="003F67F9">
        <w:t xml:space="preserve"> </w:t>
      </w:r>
      <w:r w:rsidR="00D57747">
        <w:t>vupanya vu ludih ni</w:t>
      </w:r>
      <w:r w:rsidR="00D57747">
        <w:br/>
        <w:t xml:space="preserve">vnikakvoi </w:t>
      </w:r>
      <w:r w:rsidR="00D57747" w:rsidRPr="00F52667">
        <w:t>ſ</w:t>
      </w:r>
      <w:r w:rsidR="00861052">
        <w:t>z</w:t>
      </w:r>
      <w:r w:rsidR="00D57747">
        <w:t>tvari vmodro</w:t>
      </w:r>
      <w:r w:rsidR="00D57747" w:rsidRPr="00F52667">
        <w:t>ſ</w:t>
      </w:r>
      <w:r w:rsidR="00861052">
        <w:t>zti niti vjá</w:t>
      </w:r>
      <w:r w:rsidR="00D57747">
        <w:t>ko</w:t>
      </w:r>
      <w:r w:rsidR="00D57747" w:rsidRPr="00F52667">
        <w:t>ſ</w:t>
      </w:r>
      <w:r w:rsidR="00861052">
        <w:t>z</w:t>
      </w:r>
      <w:r w:rsidR="00D57747">
        <w:t>ti, ni</w:t>
      </w:r>
      <w:r w:rsidR="00D57747">
        <w:br/>
        <w:t xml:space="preserve">vu </w:t>
      </w:r>
      <w:r w:rsidR="00D57747" w:rsidRPr="00F52667">
        <w:t>ſ</w:t>
      </w:r>
      <w:r w:rsidR="00861052">
        <w:t>zveczki Kralih ár</w:t>
      </w:r>
      <w:r w:rsidR="00D57747">
        <w:t xml:space="preserve"> zvelicsanya</w:t>
      </w:r>
      <w:r w:rsidR="00861052">
        <w:t xml:space="preserve"> nei nigdár</w:t>
      </w:r>
      <w:r w:rsidR="00861052">
        <w:br/>
        <w:t>neg leprai pri Bogi zá</w:t>
      </w:r>
      <w:r w:rsidR="00D57747">
        <w:t>to</w:t>
      </w:r>
      <w:r w:rsidR="00D57747" w:rsidRPr="00F52667">
        <w:t>ſ</w:t>
      </w:r>
      <w:r w:rsidR="00861052">
        <w:t>ze leprai v</w:t>
      </w:r>
      <w:r w:rsidR="00D57747">
        <w:t>nyem vűpai</w:t>
      </w:r>
      <w:r w:rsidR="00D57747">
        <w:br/>
        <w:t xml:space="preserve">bos </w:t>
      </w:r>
      <w:r w:rsidR="00861052" w:rsidRPr="00861052">
        <w:t>siv</w:t>
      </w:r>
      <w:r w:rsidR="00D57747" w:rsidRPr="00861052">
        <w:t>ela</w:t>
      </w:r>
      <w:r w:rsidR="00D57747" w:rsidRPr="003253DE">
        <w:rPr>
          <w:color w:val="FF0000"/>
        </w:rPr>
        <w:t xml:space="preserve"> </w:t>
      </w:r>
      <w:r w:rsidR="00861052">
        <w:t>vNé</w:t>
      </w:r>
      <w:r w:rsidR="00D57747">
        <w:t>bi.</w:t>
      </w:r>
    </w:p>
    <w:p w14:paraId="14ED4221" w14:textId="31687BA3" w:rsidR="00D57747" w:rsidRDefault="00D57747" w:rsidP="00D57747">
      <w:r>
        <w:t>2. Dűs</w:t>
      </w:r>
      <w:r w:rsidR="00696062">
        <w:rPr>
          <w:rFonts w:ascii="ZRCola" w:hAnsi="ZRCola" w:cs="ZRCola"/>
        </w:rPr>
        <w:t>ſ</w:t>
      </w:r>
      <w:r w:rsidR="00696062">
        <w:t>a preminé</w:t>
      </w:r>
      <w:r>
        <w:t xml:space="preserve"> vő ztela, kaje </w:t>
      </w:r>
      <w:r w:rsidR="00696062" w:rsidRPr="00696062">
        <w:t>zNebéſz</w:t>
      </w:r>
      <w:r w:rsidRPr="003253DE">
        <w:rPr>
          <w:color w:val="FF0000"/>
        </w:rPr>
        <w:t xml:space="preserve"> </w:t>
      </w:r>
      <w:r w:rsidR="00696062">
        <w:t>bila</w:t>
      </w:r>
      <w:r w:rsidR="00696062">
        <w:br/>
        <w:t>dá</w:t>
      </w:r>
      <w:r>
        <w:t xml:space="preserve">na :/: Teloje zemle </w:t>
      </w:r>
      <w:r w:rsidRPr="00F52667">
        <w:t>ſ</w:t>
      </w:r>
      <w:r w:rsidR="00696062">
        <w:t>ztvorjeno zoppet muje</w:t>
      </w:r>
      <w:r w:rsidR="00696062">
        <w:br/>
        <w:t>poiti vzá</w:t>
      </w:r>
      <w:r>
        <w:t xml:space="preserve">mlo, i miszel nam </w:t>
      </w:r>
      <w:r w:rsidRPr="000748E0">
        <w:t>ſ</w:t>
      </w:r>
      <w:r w:rsidR="00696062">
        <w:t>csé</w:t>
      </w:r>
      <w:r w:rsidRPr="000748E0">
        <w:t xml:space="preserve"> </w:t>
      </w:r>
      <w:r w:rsidR="00696062" w:rsidRPr="00696062">
        <w:t>od</w:t>
      </w:r>
      <w:r w:rsidR="00696062" w:rsidRPr="00696062">
        <w:rPr>
          <w:rStyle w:val="teiunclear"/>
          <w:lang w:val="sl-SI"/>
        </w:rPr>
        <w:t>v</w:t>
      </w:r>
      <w:r w:rsidR="00696062" w:rsidRPr="00696062">
        <w:t>etih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 w:rsidR="00696062">
        <w:t>z</w:t>
      </w:r>
      <w:r>
        <w:t>ei, de bla'sen</w:t>
      </w:r>
      <w:r w:rsidRPr="00F52667">
        <w:t>ſ</w:t>
      </w:r>
      <w:r w:rsidR="00696062">
        <w:t>ztvo ná</w:t>
      </w:r>
      <w:r>
        <w:t>m od Bo</w:t>
      </w:r>
      <w:r w:rsidR="00696062">
        <w:t>ga, pride doli</w:t>
      </w:r>
      <w:r w:rsidR="00696062">
        <w:br/>
        <w:t>zNé</w:t>
      </w:r>
      <w:r>
        <w:t xml:space="preserve">be od </w:t>
      </w:r>
      <w:r w:rsidR="00696062">
        <w:rPr>
          <w:rStyle w:val="teipersName"/>
          <w:lang w:val="sl-SI"/>
        </w:rPr>
        <w:t>Já</w:t>
      </w:r>
      <w:r w:rsidRPr="00D91444">
        <w:rPr>
          <w:rStyle w:val="teipersName"/>
          <w:lang w:val="sl-SI"/>
        </w:rPr>
        <w:t>kobovoga</w:t>
      </w:r>
      <w:r>
        <w:t xml:space="preserve"> Boga</w:t>
      </w:r>
      <w:r w:rsidR="00696062">
        <w:t>,</w:t>
      </w:r>
      <w:r>
        <w:t xml:space="preserve"> na</w:t>
      </w:r>
      <w:r w:rsidRPr="00F52667">
        <w:t>ſſ</w:t>
      </w:r>
      <w:r w:rsidR="00696062">
        <w:t>ega vupanya</w:t>
      </w:r>
      <w:r w:rsidR="00696062">
        <w:br/>
        <w:t>ár Néba zemla i</w:t>
      </w:r>
      <w:r>
        <w:t xml:space="preserve"> Morje </w:t>
      </w:r>
      <w:r w:rsidRPr="00F52667">
        <w:t>ſ</w:t>
      </w:r>
      <w:r w:rsidR="00696062">
        <w:t>z</w:t>
      </w:r>
      <w:r>
        <w:t xml:space="preserve">tvorjena </w:t>
      </w:r>
      <w:r w:rsidRPr="00F52667">
        <w:t>ſ</w:t>
      </w:r>
      <w:r w:rsidR="00696062">
        <w:t>zo</w:t>
      </w:r>
      <w:r>
        <w:t xml:space="preserve"> od Boga</w:t>
      </w:r>
    </w:p>
    <w:p w14:paraId="6D0EA7A1" w14:textId="77777777" w:rsidR="00D57747" w:rsidRDefault="00D57747" w:rsidP="00D57747">
      <w:r>
        <w:br w:type="page"/>
      </w:r>
    </w:p>
    <w:p w14:paraId="6641BBCE" w14:textId="105BE187" w:rsidR="00D57747" w:rsidRDefault="00D57747" w:rsidP="00D57747">
      <w:r>
        <w:lastRenderedPageBreak/>
        <w:t>/053r/</w:t>
      </w:r>
    </w:p>
    <w:p w14:paraId="2FE7AC32" w14:textId="7C014F05" w:rsidR="00696062" w:rsidRPr="007E28E3" w:rsidRDefault="00696062" w:rsidP="00696062">
      <w:pPr>
        <w:pStyle w:val="teifwPageNum"/>
        <w:rPr>
          <w:lang w:val="sl-SI"/>
        </w:rPr>
      </w:pPr>
      <w:r w:rsidRPr="007E28E3">
        <w:rPr>
          <w:lang w:val="sl-SI"/>
        </w:rPr>
        <w:t>105</w:t>
      </w:r>
    </w:p>
    <w:p w14:paraId="02CEB278" w14:textId="1FE3E8B1" w:rsidR="00D57747" w:rsidRDefault="00D57747" w:rsidP="00D57747">
      <w:r>
        <w:t>3. Praviczo on v</w:t>
      </w:r>
      <w:r w:rsidRPr="00F52667">
        <w:t>ſ</w:t>
      </w:r>
      <w:r w:rsidR="007E28E3">
        <w:t>zigdár csuva i vek</w:t>
      </w:r>
      <w:r>
        <w:t>veke</w:t>
      </w:r>
      <w:r>
        <w:br/>
        <w:t>poveksava :/: V</w:t>
      </w:r>
      <w:r w:rsidRPr="00F52667">
        <w:t>ſ</w:t>
      </w:r>
      <w:r w:rsidR="000664FF">
        <w:t>z</w:t>
      </w:r>
      <w:r>
        <w:t>e na</w:t>
      </w:r>
      <w:r w:rsidRPr="00F52667">
        <w:t>ſ</w:t>
      </w:r>
      <w:r w:rsidR="000664FF">
        <w:t>z</w:t>
      </w:r>
      <w:r>
        <w:t>l</w:t>
      </w:r>
      <w:r w:rsidR="000664FF">
        <w:t>obnike potere, i te</w:t>
      </w:r>
      <w:r w:rsidR="000664FF">
        <w:br/>
        <w:t>nevolne pomá</w:t>
      </w:r>
      <w:r>
        <w:t>ga i v</w:t>
      </w:r>
      <w:r w:rsidRPr="00F52667">
        <w:t>ſ</w:t>
      </w:r>
      <w:r w:rsidR="000664FF">
        <w:t>ze lacsne on nahrá</w:t>
      </w:r>
      <w:r>
        <w:t xml:space="preserve">ni </w:t>
      </w:r>
      <w:r w:rsidR="000664FF" w:rsidRPr="000664FF">
        <w:rPr>
          <w:rStyle w:val="teiunclear"/>
          <w:lang w:val="sl-SI"/>
        </w:rPr>
        <w:t>r</w:t>
      </w:r>
      <w:r w:rsidRPr="00E40FB0">
        <w:t>obe</w:t>
      </w:r>
      <w:r>
        <w:br/>
        <w:t>o</w:t>
      </w:r>
      <w:r w:rsidRPr="00F52667">
        <w:t>ſ</w:t>
      </w:r>
      <w:r w:rsidR="000664FF">
        <w:t>z</w:t>
      </w:r>
      <w:r>
        <w:t xml:space="preserve">lobodi, </w:t>
      </w:r>
      <w:r w:rsidRPr="00F52667">
        <w:t>ſ</w:t>
      </w:r>
      <w:r w:rsidR="000664FF">
        <w:t>z</w:t>
      </w:r>
      <w:r>
        <w:t>l</w:t>
      </w:r>
      <w:r w:rsidR="000664FF">
        <w:t>epczom ocsi on ozdrá</w:t>
      </w:r>
      <w:r>
        <w:t>vla rone gori</w:t>
      </w:r>
      <w:r>
        <w:br/>
        <w:t xml:space="preserve">zdigne, pravicsne </w:t>
      </w:r>
      <w:commentRangeStart w:id="11"/>
      <w:r w:rsidRPr="000664FF">
        <w:t>prekroto</w:t>
      </w:r>
      <w:r w:rsidRPr="00AA256C">
        <w:rPr>
          <w:color w:val="FF0000"/>
        </w:rPr>
        <w:t xml:space="preserve"> </w:t>
      </w:r>
      <w:commentRangeEnd w:id="11"/>
      <w:r w:rsidR="000664FF">
        <w:rPr>
          <w:rStyle w:val="Pripombasklic"/>
        </w:rPr>
        <w:commentReference w:id="11"/>
      </w:r>
      <w:r>
        <w:t>lűbi, i potnike vodi,</w:t>
      </w:r>
      <w:r>
        <w:br/>
      </w:r>
      <w:r w:rsidRPr="00F52667">
        <w:t>ſ</w:t>
      </w:r>
      <w:r w:rsidR="000664FF">
        <w:t>z</w:t>
      </w:r>
      <w:r>
        <w:t>irote vdove pomore, gresnike pogűbi.</w:t>
      </w:r>
    </w:p>
    <w:p w14:paraId="4EA156E5" w14:textId="479CCB5A" w:rsidR="00D57747" w:rsidRDefault="000664FF" w:rsidP="00D57747">
      <w:r>
        <w:t>4. Kral</w:t>
      </w:r>
      <w:r w:rsidR="00763446">
        <w:t>uje nas Go</w:t>
      </w:r>
      <w:r w:rsidR="00763446">
        <w:rPr>
          <w:rFonts w:ascii="ZRCola" w:hAnsi="ZRCola" w:cs="ZRCola"/>
        </w:rPr>
        <w:t>ſ</w:t>
      </w:r>
      <w:r w:rsidR="00763446">
        <w:t>z</w:t>
      </w:r>
      <w:r w:rsidR="00D57747">
        <w:t xml:space="preserve">podin Bogh vekivekoma </w:t>
      </w:r>
      <w:r w:rsidR="00763446">
        <w:t>v</w:t>
      </w:r>
      <w:r w:rsidR="00D57747" w:rsidRPr="00333BC6">
        <w:rPr>
          <w:rStyle w:val="teiplaceName"/>
        </w:rPr>
        <w:t>Sion</w:t>
      </w:r>
      <w:r w:rsidR="00763446" w:rsidRPr="00333BC6">
        <w:rPr>
          <w:rStyle w:val="teiplaceName"/>
        </w:rPr>
        <w:t>͠</w:t>
      </w:r>
      <w:r w:rsidR="00D57747" w:rsidRPr="00333BC6">
        <w:rPr>
          <w:rStyle w:val="teiplaceName"/>
        </w:rPr>
        <w:t>i</w:t>
      </w:r>
      <w:r w:rsidR="00D57747">
        <w:t>./</w:t>
      </w:r>
      <w:r w:rsidR="00763446">
        <w:t>.</w:t>
      </w:r>
      <w:r w:rsidR="00D57747">
        <w:br/>
        <w:t xml:space="preserve">Csűdnim velikim csinenyem </w:t>
      </w:r>
      <w:r w:rsidR="00D57747" w:rsidRPr="00F52667">
        <w:t>ſ</w:t>
      </w:r>
      <w:r w:rsidR="00F1792A">
        <w:t>z</w:t>
      </w:r>
      <w:r w:rsidR="00D57747">
        <w:t xml:space="preserve">kasűje </w:t>
      </w:r>
      <w:r w:rsidR="00D57747" w:rsidRPr="00F52667">
        <w:t>ſ</w:t>
      </w:r>
      <w:r w:rsidR="00F1792A">
        <w:t>z</w:t>
      </w:r>
      <w:r w:rsidR="00D57747">
        <w:t>vojo miloscho,</w:t>
      </w:r>
      <w:r w:rsidR="00D57747">
        <w:br/>
        <w:t>proti v</w:t>
      </w:r>
      <w:r w:rsidR="00D57747" w:rsidRPr="00F52667">
        <w:t>ſ</w:t>
      </w:r>
      <w:r w:rsidR="00F1792A">
        <w:t>záke féle lűsztvo, i tokai pórodo záto mi</w:t>
      </w:r>
      <w:r w:rsidR="00F1792A">
        <w:br/>
        <w:t>Dicsimo</w:t>
      </w:r>
      <w:r w:rsidR="00D57747">
        <w:t xml:space="preserve"> nyega rekocsi v</w:t>
      </w:r>
      <w:r w:rsidR="00D57747" w:rsidRPr="00F52667">
        <w:t>ſ</w:t>
      </w:r>
      <w:r w:rsidR="00F1792A">
        <w:t>zi etak:</w:t>
      </w:r>
      <w:r w:rsidR="00D57747">
        <w:t xml:space="preserve"> bla'sen boidi nas</w:t>
      </w:r>
      <w:r w:rsidR="00D57747">
        <w:br/>
        <w:t>Otecz Go</w:t>
      </w:r>
      <w:r w:rsidR="00D57747" w:rsidRPr="00F52667">
        <w:t>ſ</w:t>
      </w:r>
      <w:r w:rsidR="00F1792A">
        <w:t>z</w:t>
      </w:r>
      <w:r w:rsidR="00D57747">
        <w:t xml:space="preserve">pon Bogh, navkűp </w:t>
      </w:r>
      <w:r w:rsidR="00D57747" w:rsidRPr="00F52667">
        <w:t>ſ</w:t>
      </w:r>
      <w:r w:rsidR="00F1792A">
        <w:t>zvé</w:t>
      </w:r>
      <w:r w:rsidR="00D57747">
        <w:t xml:space="preserve">ti </w:t>
      </w:r>
      <w:r w:rsidR="00D57747" w:rsidRPr="00F52667">
        <w:t>ſ</w:t>
      </w:r>
      <w:r w:rsidR="00F1792A">
        <w:t>zin Bogh, de</w:t>
      </w:r>
      <w:r w:rsidR="00D57747">
        <w:t>r</w:t>
      </w:r>
      <w:r w:rsidR="00D57747" w:rsidRPr="00F52667">
        <w:t>ſ</w:t>
      </w:r>
      <w:r w:rsidR="00F1792A">
        <w:t>si</w:t>
      </w:r>
      <w:r w:rsidR="00F1792A">
        <w:br/>
        <w:t>ná</w:t>
      </w:r>
      <w:r w:rsidR="00D57747" w:rsidRPr="00F52667">
        <w:t>ſ</w:t>
      </w:r>
      <w:r w:rsidR="00F1792A">
        <w:t>z</w:t>
      </w:r>
      <w:r w:rsidR="00D57747">
        <w:t xml:space="preserve"> </w:t>
      </w:r>
      <w:r w:rsidR="00D57747" w:rsidRPr="00E40FB0">
        <w:t xml:space="preserve">vſzeih </w:t>
      </w:r>
      <w:r w:rsidR="00F1792A">
        <w:t>vprá</w:t>
      </w:r>
      <w:r w:rsidR="00D57747">
        <w:t xml:space="preserve">voi Vőri </w:t>
      </w:r>
      <w:r w:rsidR="00D57747" w:rsidRPr="00F52667">
        <w:t>ſ</w:t>
      </w:r>
      <w:r w:rsidR="00F1792A">
        <w:t>zvé</w:t>
      </w:r>
      <w:r w:rsidR="00D57747">
        <w:t>ti Dűh Go</w:t>
      </w:r>
      <w:r w:rsidR="00D57747" w:rsidRPr="00F52667">
        <w:t>ſ</w:t>
      </w:r>
      <w:r w:rsidR="00F1792A">
        <w:t>z</w:t>
      </w:r>
      <w:r w:rsidR="00D57747">
        <w:t>pon Bogh.</w:t>
      </w:r>
    </w:p>
    <w:p w14:paraId="1FB4FE7D" w14:textId="77777777" w:rsidR="00F1792A" w:rsidRDefault="00D57747" w:rsidP="00D57747">
      <w:r>
        <w:t xml:space="preserve">5. O </w:t>
      </w:r>
      <w:r w:rsidRPr="00F52667">
        <w:t>ſ</w:t>
      </w:r>
      <w:r w:rsidR="00F1792A">
        <w:t>zvé</w:t>
      </w:r>
      <w:r>
        <w:t>to troi</w:t>
      </w:r>
      <w:r w:rsidRPr="00F52667">
        <w:t>ſ</w:t>
      </w:r>
      <w:r w:rsidR="00F1792A">
        <w:t>ztvo jeden Bogh, mi tebi hválo</w:t>
      </w:r>
      <w:r w:rsidR="00F1792A">
        <w:br/>
        <w:t>zdájemo :/: Zá</w:t>
      </w:r>
      <w:r>
        <w:t xml:space="preserve">to kai </w:t>
      </w:r>
      <w:r w:rsidRPr="00F52667">
        <w:t>ſ</w:t>
      </w:r>
      <w:r w:rsidR="00F1792A">
        <w:t>zi ná</w:t>
      </w:r>
      <w:r>
        <w:t xml:space="preserve">sz ti </w:t>
      </w:r>
      <w:r w:rsidRPr="00F14A4C">
        <w:t>priel</w:t>
      </w:r>
      <w:r>
        <w:t xml:space="preserve">, vu tvoje </w:t>
      </w:r>
      <w:r w:rsidRPr="00F52667">
        <w:t>ſ</w:t>
      </w:r>
      <w:r w:rsidR="00F1792A">
        <w:t>zpoz-</w:t>
      </w:r>
      <w:r>
        <w:br/>
        <w:t xml:space="preserve">nanye </w:t>
      </w:r>
      <w:r w:rsidRPr="00F52667">
        <w:t>ſ</w:t>
      </w:r>
      <w:r w:rsidR="00F1792A">
        <w:t>zvé</w:t>
      </w:r>
      <w:r>
        <w:t>to, zapi</w:t>
      </w:r>
      <w:r w:rsidRPr="00F52667">
        <w:t>ſ</w:t>
      </w:r>
      <w:r w:rsidR="00F1792A">
        <w:t>zal</w:t>
      </w:r>
      <w:r w:rsidRPr="00F52667">
        <w:t>ſ</w:t>
      </w:r>
      <w:r w:rsidR="00F1792A">
        <w:t>zi ná</w:t>
      </w:r>
      <w:r w:rsidRPr="00F52667">
        <w:t>ſ</w:t>
      </w:r>
      <w:r w:rsidR="00F1792A">
        <w:t>z v</w:t>
      </w:r>
      <w:r>
        <w:t>tve knige med te</w:t>
      </w:r>
      <w:r>
        <w:br/>
        <w:t>tvoje ve</w:t>
      </w:r>
      <w:r w:rsidR="00F1792A">
        <w:t>rne, ne dái ná</w:t>
      </w:r>
      <w:r>
        <w:t xml:space="preserve">m </w:t>
      </w:r>
      <w:commentRangeStart w:id="12"/>
      <w:r w:rsidRPr="00F1792A">
        <w:t xml:space="preserve">dvoiti </w:t>
      </w:r>
      <w:commentRangeEnd w:id="12"/>
      <w:r w:rsidR="00F1792A">
        <w:rPr>
          <w:rStyle w:val="Pripombasklic"/>
        </w:rPr>
        <w:commentReference w:id="12"/>
      </w:r>
      <w:r w:rsidRPr="00F1792A">
        <w:t>vutom</w:t>
      </w:r>
      <w:r w:rsidR="00F1792A">
        <w:t>, dai nám</w:t>
      </w:r>
      <w:r>
        <w:br/>
        <w:t xml:space="preserve">pravo vőro, da </w:t>
      </w:r>
      <w:commentRangeStart w:id="13"/>
      <w:r w:rsidRPr="00F1792A">
        <w:t>batrivno</w:t>
      </w:r>
      <w:r w:rsidRPr="00F00BBB">
        <w:rPr>
          <w:color w:val="FF0000"/>
        </w:rPr>
        <w:t xml:space="preserve"> </w:t>
      </w:r>
      <w:commentRangeEnd w:id="13"/>
      <w:r w:rsidR="00F1792A">
        <w:rPr>
          <w:rStyle w:val="Pripombasklic"/>
        </w:rPr>
        <w:commentReference w:id="13"/>
      </w:r>
      <w:r w:rsidR="00F1792A">
        <w:t>na pitani dé</w:t>
      </w:r>
      <w:r>
        <w:t xml:space="preserve">n </w:t>
      </w:r>
      <w:r w:rsidRPr="00F52667">
        <w:t>ſ</w:t>
      </w:r>
      <w:r w:rsidR="00F1792A">
        <w:t>zto</w:t>
      </w:r>
      <w:r w:rsidR="00F1792A">
        <w:rPr>
          <w:rFonts w:ascii="ZRCola" w:hAnsi="ZRCola" w:cs="ZRCola"/>
        </w:rPr>
        <w:t>ÿ</w:t>
      </w:r>
      <w:r>
        <w:t>mo</w:t>
      </w:r>
      <w:r>
        <w:br/>
        <w:t>pred tebov, da te vu prise</w:t>
      </w:r>
      <w:r w:rsidRPr="00F52667">
        <w:t>ſ</w:t>
      </w:r>
      <w:r w:rsidR="00F1792A">
        <w:t>ztnom sitki hvá</w:t>
      </w:r>
      <w:r>
        <w:t>lili</w:t>
      </w:r>
      <w:r>
        <w:br/>
        <w:t>v</w:t>
      </w:r>
      <w:r w:rsidRPr="00F52667">
        <w:t>ſ</w:t>
      </w:r>
      <w:r w:rsidR="00F1792A">
        <w:t>zi vN</w:t>
      </w:r>
      <w:r>
        <w:t>ebe</w:t>
      </w:r>
      <w:r w:rsidRPr="00F52667">
        <w:t>ſ</w:t>
      </w:r>
      <w:r w:rsidR="00F1792A">
        <w:t>z</w:t>
      </w:r>
      <w:r>
        <w:t xml:space="preserve">ai </w:t>
      </w:r>
    </w:p>
    <w:p w14:paraId="1E8F7CF7" w14:textId="4BDE06BB" w:rsidR="00D57747" w:rsidRDefault="00D57747" w:rsidP="00F1792A">
      <w:pPr>
        <w:pStyle w:val="teiclosure"/>
      </w:pPr>
      <w:r>
        <w:t>Amen!</w:t>
      </w:r>
    </w:p>
    <w:p w14:paraId="01B9DE2F" w14:textId="2201CC45" w:rsidR="00D57747" w:rsidRPr="00397AEA" w:rsidRDefault="00D57747" w:rsidP="00F1792A">
      <w:pPr>
        <w:pStyle w:val="Naslov2"/>
        <w:rPr>
          <w:rStyle w:val="teibibl"/>
          <w:lang w:val="sl-SI"/>
        </w:rPr>
      </w:pPr>
      <w:r w:rsidRPr="00F1792A">
        <w:t xml:space="preserve">In Festo </w:t>
      </w:r>
      <w:r w:rsidR="00F1792A">
        <w:t>Michaelis Archangel</w:t>
      </w:r>
      <w:r w:rsidRPr="00F1792A">
        <w:t xml:space="preserve">i. </w:t>
      </w:r>
      <w:r w:rsidRPr="00397AEA">
        <w:rPr>
          <w:rStyle w:val="teiabbr"/>
          <w:lang w:val="sl-SI"/>
        </w:rPr>
        <w:t>E</w:t>
      </w:r>
      <w:r w:rsidR="00F1792A" w:rsidRPr="00397AEA">
        <w:rPr>
          <w:rStyle w:val="teiabbr"/>
          <w:lang w:val="sl-SI"/>
        </w:rPr>
        <w:t>͠</w:t>
      </w:r>
      <w:r w:rsidRPr="00397AEA">
        <w:rPr>
          <w:rStyle w:val="teiabbr"/>
          <w:lang w:val="sl-SI"/>
        </w:rPr>
        <w:t>glium</w:t>
      </w:r>
      <w:r w:rsidRPr="00F1792A">
        <w:t xml:space="preserve">. </w:t>
      </w:r>
      <w:r w:rsidR="00F1792A" w:rsidRPr="00397AEA">
        <w:rPr>
          <w:rStyle w:val="teibibl"/>
          <w:lang w:val="sl-SI"/>
        </w:rPr>
        <w:t>Matth 18</w:t>
      </w:r>
    </w:p>
    <w:p w14:paraId="528D6B5E" w14:textId="77777777" w:rsidR="00D57747" w:rsidRDefault="00D57747" w:rsidP="00D57747">
      <w:r>
        <w:br w:type="page"/>
      </w:r>
    </w:p>
    <w:p w14:paraId="165CDB22" w14:textId="25D1BC74" w:rsidR="00D57747" w:rsidRDefault="00D57747" w:rsidP="00D57747">
      <w:r>
        <w:lastRenderedPageBreak/>
        <w:t>/053v/</w:t>
      </w:r>
    </w:p>
    <w:p w14:paraId="7A37794A" w14:textId="6CF85380" w:rsidR="009D65C9" w:rsidRPr="0006234B" w:rsidRDefault="009D65C9" w:rsidP="009D65C9">
      <w:pPr>
        <w:pStyle w:val="teifwPageNum"/>
        <w:rPr>
          <w:lang w:val="sl-SI"/>
        </w:rPr>
      </w:pPr>
      <w:r w:rsidRPr="0006234B">
        <w:rPr>
          <w:lang w:val="sl-SI"/>
        </w:rPr>
        <w:t>106</w:t>
      </w:r>
    </w:p>
    <w:p w14:paraId="034F53A3" w14:textId="78EA5512" w:rsidR="00D57747" w:rsidRDefault="00D57747" w:rsidP="00D57747">
      <w:r>
        <w:t xml:space="preserve">Sztojo Angyelje Bosi :/: </w:t>
      </w:r>
      <w:r w:rsidRPr="00F52667">
        <w:t>ſ</w:t>
      </w:r>
      <w:r w:rsidR="0006234B">
        <w:t>ztojo Angyelje Bos</w:t>
      </w:r>
      <w:r>
        <w:t>i, pred</w:t>
      </w:r>
      <w:r>
        <w:br/>
        <w:t>Go</w:t>
      </w:r>
      <w:r w:rsidR="0006234B">
        <w:rPr>
          <w:rFonts w:ascii="ZRCola" w:hAnsi="ZRCola" w:cs="ZRCola"/>
        </w:rPr>
        <w:t>ſ</w:t>
      </w:r>
      <w:r w:rsidR="0006234B">
        <w:t>z</w:t>
      </w:r>
      <w:r>
        <w:t xml:space="preserve">pod na </w:t>
      </w:r>
      <w:r w:rsidRPr="00F52667">
        <w:t>ſ</w:t>
      </w:r>
      <w:r w:rsidR="0006234B">
        <w:t>z</w:t>
      </w:r>
      <w:r>
        <w:t xml:space="preserve">tolom :/: Ki </w:t>
      </w:r>
      <w:r w:rsidRPr="00F52667">
        <w:t>ſ</w:t>
      </w:r>
      <w:r w:rsidR="0006234B">
        <w:t>z</w:t>
      </w:r>
      <w:r>
        <w:t>voje verne lűbi po</w:t>
      </w:r>
      <w:r>
        <w:br/>
      </w:r>
      <w:r w:rsidRPr="00F52667">
        <w:t>ſ</w:t>
      </w:r>
      <w:r w:rsidR="0006234B">
        <w:t>z</w:t>
      </w:r>
      <w:r>
        <w:t xml:space="preserve">vem </w:t>
      </w:r>
      <w:r w:rsidRPr="00F52667">
        <w:t>ſ</w:t>
      </w:r>
      <w:r w:rsidR="0006234B">
        <w:t>zini drá</w:t>
      </w:r>
      <w:r>
        <w:t>g</w:t>
      </w:r>
      <w:r w:rsidR="0006234B">
        <w:t>om da on nescse nikoga, veliko-</w:t>
      </w:r>
      <w:r>
        <w:br/>
        <w:t>ga maloga od</w:t>
      </w:r>
      <w:r w:rsidRPr="00F52667">
        <w:t>ſ</w:t>
      </w:r>
      <w:r w:rsidR="0006234B">
        <w:t>zé</w:t>
      </w:r>
      <w:r>
        <w:t>be odvercsti</w:t>
      </w:r>
      <w:r w:rsidR="0006234B">
        <w:t>,</w:t>
      </w:r>
      <w:r>
        <w:t xml:space="preserve"> od</w:t>
      </w:r>
      <w:r w:rsidRPr="00F52667">
        <w:t>ſ</w:t>
      </w:r>
      <w:r w:rsidR="0006234B">
        <w:t>zé</w:t>
      </w:r>
      <w:r>
        <w:t>be odvercsti.</w:t>
      </w:r>
    </w:p>
    <w:p w14:paraId="1548551B" w14:textId="00889D44" w:rsidR="00D57747" w:rsidRDefault="0006234B" w:rsidP="00D57747">
      <w:r>
        <w:t>2. Glé</w:t>
      </w:r>
      <w:r w:rsidR="00D57747">
        <w:t xml:space="preserve">dajo nyega licze. </w:t>
      </w:r>
      <w:commentRangeStart w:id="14"/>
      <w:r w:rsidR="00D57747" w:rsidRPr="00135BDE">
        <w:t>bis</w:t>
      </w:r>
      <w:commentRangeEnd w:id="14"/>
      <w:r w:rsidRPr="00135BDE">
        <w:commentReference w:id="14"/>
      </w:r>
      <w:r w:rsidR="00D57747">
        <w:t xml:space="preserve">. i </w:t>
      </w:r>
      <w:r w:rsidR="00D57747" w:rsidRPr="00F14A4C">
        <w:t xml:space="preserve">meikajo </w:t>
      </w:r>
      <w:r w:rsidR="00AA467B">
        <w:t>na nyé :/: k</w:t>
      </w:r>
      <w:r w:rsidR="00D57747">
        <w:t>ai</w:t>
      </w:r>
      <w:r w:rsidR="00D57747">
        <w:br/>
        <w:t xml:space="preserve">on nyim zapoveda. </w:t>
      </w:r>
      <w:r w:rsidR="00D57747" w:rsidRPr="00135BDE">
        <w:t>bis.</w:t>
      </w:r>
      <w:r w:rsidR="00D57747">
        <w:t xml:space="preserve"> </w:t>
      </w:r>
      <w:r w:rsidR="00AA467B">
        <w:t>vnocsi ino vujdne, i tak-</w:t>
      </w:r>
      <w:r w:rsidR="00AA467B">
        <w:br/>
      </w:r>
      <w:r w:rsidR="00AA467B">
        <w:rPr>
          <w:rFonts w:ascii="ZRCola" w:hAnsi="ZRCola" w:cs="ZRCola"/>
        </w:rPr>
        <w:t>ſ</w:t>
      </w:r>
      <w:r w:rsidR="00AA467B">
        <w:t>z</w:t>
      </w:r>
      <w:r w:rsidR="00D57747">
        <w:t>o ti Angyelje, na zapovid gotovi i ti na v</w:t>
      </w:r>
      <w:r w:rsidR="00D57747" w:rsidRPr="00F52667">
        <w:t>ſ</w:t>
      </w:r>
      <w:r w:rsidR="00AA467B">
        <w:t>z</w:t>
      </w:r>
      <w:r w:rsidR="00D57747">
        <w:t xml:space="preserve">e </w:t>
      </w:r>
      <w:r w:rsidR="00D57747" w:rsidRPr="00F52667">
        <w:t>ſ</w:t>
      </w:r>
      <w:r w:rsidR="00AA467B">
        <w:t>ztrá</w:t>
      </w:r>
      <w:r w:rsidR="00D57747">
        <w:t>ni :/:</w:t>
      </w:r>
    </w:p>
    <w:p w14:paraId="12F5ABD4" w14:textId="376629FF" w:rsidR="00D57747" w:rsidRDefault="00D57747" w:rsidP="00D57747">
      <w:r>
        <w:t xml:space="preserve">3. Gde verni prebivajo </w:t>
      </w:r>
      <w:r w:rsidRPr="00135BDE">
        <w:t>bis.</w:t>
      </w:r>
      <w:r>
        <w:t xml:space="preserve"> v</w:t>
      </w:r>
      <w:r w:rsidRPr="00F52667">
        <w:t>ſ</w:t>
      </w:r>
      <w:r w:rsidR="00AA467B">
        <w:t>záke fé</w:t>
      </w:r>
      <w:r>
        <w:t>le hisai (mei</w:t>
      </w:r>
      <w:r w:rsidRPr="00F52667">
        <w:t>ſ</w:t>
      </w:r>
      <w:r w:rsidR="00AA467B">
        <w:t>z</w:t>
      </w:r>
      <w:r>
        <w:t>ti)</w:t>
      </w:r>
      <w:r>
        <w:br/>
        <w:t xml:space="preserve">:/: Da od </w:t>
      </w:r>
      <w:r w:rsidRPr="00F52667">
        <w:t>ſ</w:t>
      </w:r>
      <w:r w:rsidR="00AA467B">
        <w:t>z</w:t>
      </w:r>
      <w:r>
        <w:t xml:space="preserve">ebe nemogo </w:t>
      </w:r>
      <w:r w:rsidRPr="00135BDE">
        <w:t>bis.</w:t>
      </w:r>
      <w:r>
        <w:t xml:space="preserve"> pred nepriatelmi vu</w:t>
      </w:r>
      <w:r>
        <w:br/>
        <w:t>miru o</w:t>
      </w:r>
      <w:r w:rsidRPr="00F52667">
        <w:t>ſ</w:t>
      </w:r>
      <w:r w:rsidR="00AA467B">
        <w:t>ztanot</w:t>
      </w:r>
      <w:r>
        <w:t>i, gde Angjelov Nebe</w:t>
      </w:r>
      <w:r w:rsidRPr="00F52667">
        <w:t>ſ</w:t>
      </w:r>
      <w:r w:rsidR="00AA467B">
        <w:t>zki nega pov-</w:t>
      </w:r>
      <w:r>
        <w:br/>
      </w:r>
      <w:r w:rsidRPr="00F52667">
        <w:t>ſ</w:t>
      </w:r>
      <w:r w:rsidR="00AA467B">
        <w:t>z</w:t>
      </w:r>
      <w:r>
        <w:t xml:space="preserve">ud okol nih. </w:t>
      </w:r>
      <w:r w:rsidRPr="00135BDE">
        <w:t>bis.</w:t>
      </w:r>
      <w:r>
        <w:t xml:space="preserve"> </w:t>
      </w:r>
    </w:p>
    <w:p w14:paraId="75CDA546" w14:textId="1D6F05A3" w:rsidR="00D57747" w:rsidRPr="00135BDE" w:rsidRDefault="00D57747" w:rsidP="00D57747">
      <w:r>
        <w:t xml:space="preserve">4. Vetoje </w:t>
      </w:r>
      <w:r w:rsidRPr="00397AEA">
        <w:rPr>
          <w:rStyle w:val="teipersName"/>
          <w:lang w:val="de-AT"/>
        </w:rPr>
        <w:t>Loth</w:t>
      </w:r>
      <w:r>
        <w:t xml:space="preserve"> bil zeznal </w:t>
      </w:r>
      <w:r w:rsidRPr="00135BDE">
        <w:t>bis.</w:t>
      </w:r>
      <w:r>
        <w:t xml:space="preserve"> </w:t>
      </w:r>
      <w:r w:rsidRPr="002276C6">
        <w:rPr>
          <w:rStyle w:val="teipersName"/>
          <w:lang w:val="sl-SI"/>
        </w:rPr>
        <w:t>Abraham</w:t>
      </w:r>
      <w:r>
        <w:br/>
      </w:r>
      <w:r w:rsidRPr="00F52667">
        <w:t>ſ</w:t>
      </w:r>
      <w:r w:rsidR="002276C6">
        <w:t>z</w:t>
      </w:r>
      <w:r>
        <w:t xml:space="preserve">voim </w:t>
      </w:r>
      <w:r w:rsidRPr="00F52667">
        <w:t>ſ</w:t>
      </w:r>
      <w:r w:rsidR="002276C6">
        <w:t>z</w:t>
      </w:r>
      <w:r>
        <w:t xml:space="preserve">lugom :/: Gdaje </w:t>
      </w:r>
      <w:r w:rsidR="002276C6" w:rsidRPr="002276C6">
        <w:rPr>
          <w:rStyle w:val="teipersName"/>
          <w:lang w:val="sl-SI"/>
        </w:rPr>
        <w:t>I</w:t>
      </w:r>
      <w:r w:rsidRPr="002276C6">
        <w:rPr>
          <w:rStyle w:val="teipersName"/>
          <w:lang w:val="sl-SI"/>
        </w:rPr>
        <w:t>sááki</w:t>
      </w:r>
      <w:r w:rsidRPr="00F14A4C">
        <w:t xml:space="preserve"> </w:t>
      </w:r>
      <w:r w:rsidRPr="00F52667">
        <w:t>ſ</w:t>
      </w:r>
      <w:r w:rsidR="002276C6">
        <w:t>z</w:t>
      </w:r>
      <w:r>
        <w:t>proszit:</w:t>
      </w:r>
      <w:r w:rsidR="002276C6">
        <w:t xml:space="preserve"> </w:t>
      </w:r>
      <w:r w:rsidRPr="00135BDE">
        <w:t>bis.</w:t>
      </w:r>
      <w:r w:rsidRPr="00397AEA">
        <w:rPr>
          <w:rStyle w:val="teiabbr"/>
          <w:lang w:val="sl-SI"/>
        </w:rPr>
        <w:br/>
      </w:r>
      <w:r w:rsidRPr="00397AEA">
        <w:rPr>
          <w:rStyle w:val="teipersName"/>
          <w:lang w:val="sl-SI"/>
        </w:rPr>
        <w:t>Rebeko</w:t>
      </w:r>
      <w:r>
        <w:t xml:space="preserve"> za 'Seno. </w:t>
      </w:r>
      <w:r w:rsidRPr="002276C6">
        <w:rPr>
          <w:rStyle w:val="teipersName"/>
          <w:lang w:val="sl-SI"/>
        </w:rPr>
        <w:t>Jakobb</w:t>
      </w:r>
      <w:r>
        <w:t>je na lesztviczi vidil</w:t>
      </w:r>
      <w:r>
        <w:br/>
        <w:t>te po</w:t>
      </w:r>
      <w:r w:rsidRPr="00F52667">
        <w:t>ſ</w:t>
      </w:r>
      <w:r w:rsidR="002276C6">
        <w:t>zle Bosje, gori doli hodé</w:t>
      </w:r>
      <w:r>
        <w:t xml:space="preserve">cze. </w:t>
      </w:r>
      <w:r w:rsidRPr="00135BDE">
        <w:t>bis.</w:t>
      </w:r>
    </w:p>
    <w:p w14:paraId="6D4A76A6" w14:textId="6AFA0A77" w:rsidR="00D57747" w:rsidRPr="00135BDE" w:rsidRDefault="002276C6" w:rsidP="00D57747">
      <w:r>
        <w:t xml:space="preserve">5. </w:t>
      </w:r>
      <w:r w:rsidRPr="002276C6">
        <w:rPr>
          <w:rStyle w:val="teipersName"/>
          <w:lang w:val="de-AT"/>
        </w:rPr>
        <w:t>E</w:t>
      </w:r>
      <w:r w:rsidR="00D57747" w:rsidRPr="002276C6">
        <w:rPr>
          <w:rStyle w:val="teipersName"/>
          <w:lang w:val="de-AT"/>
        </w:rPr>
        <w:t>LIAS</w:t>
      </w:r>
      <w:r>
        <w:t xml:space="preserve"> je bil za</w:t>
      </w:r>
      <w:r>
        <w:rPr>
          <w:rFonts w:ascii="ZRCola" w:hAnsi="ZRCola" w:cs="ZRCola"/>
        </w:rPr>
        <w:t>ſ</w:t>
      </w:r>
      <w:r>
        <w:t>zpa</w:t>
      </w:r>
      <w:r w:rsidR="00D57747">
        <w:t>l:</w:t>
      </w:r>
      <w:r>
        <w:t xml:space="preserve"> </w:t>
      </w:r>
      <w:r w:rsidR="00D57747" w:rsidRPr="00135BDE">
        <w:rPr>
          <w:lang w:val="de-AT"/>
        </w:rPr>
        <w:t>bis.</w:t>
      </w:r>
      <w:r w:rsidR="009738D8">
        <w:t xml:space="preserve"> Angyel ga obűdil :/: </w:t>
      </w:r>
      <w:r w:rsidR="009738D8" w:rsidRPr="009738D8">
        <w:rPr>
          <w:rStyle w:val="teipersName"/>
          <w:lang w:val="sl-SI"/>
        </w:rPr>
        <w:t>Eli-</w:t>
      </w:r>
      <w:r w:rsidR="009738D8" w:rsidRPr="009738D8">
        <w:rPr>
          <w:rStyle w:val="teipersName"/>
          <w:lang w:val="sl-SI"/>
        </w:rPr>
        <w:br/>
        <w:t>zeus</w:t>
      </w:r>
      <w:r w:rsidR="00D57747">
        <w:t xml:space="preserve"> je imel </w:t>
      </w:r>
      <w:r w:rsidR="00D57747" w:rsidRPr="00135BDE">
        <w:t>bis</w:t>
      </w:r>
      <w:r w:rsidR="009738D8">
        <w:t xml:space="preserve"> vnosina Angyelov k</w:t>
      </w:r>
      <w:r w:rsidR="00D57747">
        <w:t>i</w:t>
      </w:r>
      <w:r w:rsidR="00D57747" w:rsidRPr="00F52667">
        <w:t>ſ</w:t>
      </w:r>
      <w:r w:rsidR="009738D8">
        <w:t>zo nyega csu-</w:t>
      </w:r>
      <w:r w:rsidR="009738D8">
        <w:br/>
        <w:t xml:space="preserve">vali prot nyega protivniki kiga </w:t>
      </w:r>
      <w:r w:rsidR="009738D8">
        <w:rPr>
          <w:rFonts w:ascii="ZRCola" w:hAnsi="ZRCola" w:cs="ZRCola"/>
        </w:rPr>
        <w:t>ſ</w:t>
      </w:r>
      <w:r w:rsidR="009738D8">
        <w:t>csé</w:t>
      </w:r>
      <w:r w:rsidR="00D57747">
        <w:t xml:space="preserve">jo vmoriti. </w:t>
      </w:r>
      <w:r w:rsidR="00D57747" w:rsidRPr="00135BDE">
        <w:t>bis.</w:t>
      </w:r>
      <w:r w:rsidR="00D57747" w:rsidRPr="00135BDE">
        <w:br/>
        <w:t xml:space="preserve">                                                                                    bis</w:t>
      </w:r>
    </w:p>
    <w:p w14:paraId="5CB6A0D5" w14:textId="77777777" w:rsidR="00D57747" w:rsidRDefault="00D57747" w:rsidP="00D57747">
      <w:r>
        <w:br w:type="page"/>
      </w:r>
    </w:p>
    <w:p w14:paraId="6545062F" w14:textId="4A1A9982" w:rsidR="00D57747" w:rsidRDefault="00D57747" w:rsidP="00D57747">
      <w:r>
        <w:lastRenderedPageBreak/>
        <w:t>/054r/</w:t>
      </w:r>
    </w:p>
    <w:p w14:paraId="797FE5DE" w14:textId="23E14A52" w:rsidR="0026716E" w:rsidRPr="00FD57A0" w:rsidRDefault="0026716E" w:rsidP="0026716E">
      <w:pPr>
        <w:pStyle w:val="teifwPageNum"/>
        <w:rPr>
          <w:lang w:val="sl-SI"/>
        </w:rPr>
      </w:pPr>
      <w:r w:rsidRPr="00FD57A0">
        <w:rPr>
          <w:lang w:val="sl-SI"/>
        </w:rPr>
        <w:t>107</w:t>
      </w:r>
    </w:p>
    <w:p w14:paraId="240B2E1D" w14:textId="0CB0A5CA" w:rsidR="00D57747" w:rsidRDefault="00D57747" w:rsidP="00D57747">
      <w:r>
        <w:t xml:space="preserve">6. I pasztirom na poli </w:t>
      </w:r>
      <w:r w:rsidRPr="00135BDE">
        <w:t>bis.</w:t>
      </w:r>
      <w:r>
        <w:t xml:space="preserve"> </w:t>
      </w:r>
      <w:r w:rsidR="00FD57A0">
        <w:t>behoſz</w:t>
      </w:r>
      <w:r w:rsidRPr="00F14A4C">
        <w:t xml:space="preserve">e </w:t>
      </w:r>
      <w:r w:rsidRPr="00F52667">
        <w:t>ſ</w:t>
      </w:r>
      <w:r w:rsidR="00E76CCF">
        <w:t>zká</w:t>
      </w:r>
      <w:r>
        <w:t>zali</w:t>
      </w:r>
      <w:r>
        <w:br/>
        <w:t>Gda</w:t>
      </w:r>
      <w:r w:rsidRPr="00F52667">
        <w:t>ſ</w:t>
      </w:r>
      <w:r w:rsidR="00E76CCF">
        <w:t>z</w:t>
      </w:r>
      <w:r>
        <w:t xml:space="preserve">eje </w:t>
      </w:r>
      <w:r w:rsidRPr="00D91444">
        <w:rPr>
          <w:rStyle w:val="teipersName"/>
          <w:lang w:val="sl-SI"/>
        </w:rPr>
        <w:t>Christus</w:t>
      </w:r>
      <w:r>
        <w:t xml:space="preserve"> rodil. bis. </w:t>
      </w:r>
      <w:r w:rsidR="00FD57A0">
        <w:t>v</w:t>
      </w:r>
      <w:r w:rsidRPr="00431DB1">
        <w:rPr>
          <w:rStyle w:val="teiplaceName"/>
        </w:rPr>
        <w:t>Bethlehem</w:t>
      </w:r>
      <w:r>
        <w:t xml:space="preserve"> </w:t>
      </w:r>
      <w:r w:rsidR="00E76CCF">
        <w:t>vá</w:t>
      </w:r>
      <w:r w:rsidRPr="00F14A4C">
        <w:t>rosi</w:t>
      </w:r>
      <w:r w:rsidR="00E76CCF">
        <w:br/>
        <w:t>rá</w:t>
      </w:r>
      <w:r>
        <w:t>do</w:t>
      </w:r>
      <w:r w:rsidRPr="00F52667">
        <w:t>ſ</w:t>
      </w:r>
      <w:r w:rsidR="00E76CCF">
        <w:t>zt</w:t>
      </w:r>
      <w:r w:rsidRPr="00F52667">
        <w:t>ſ</w:t>
      </w:r>
      <w:r w:rsidR="00E76CCF">
        <w:t>zo nyim glá</w:t>
      </w:r>
      <w:r w:rsidRPr="00F52667">
        <w:t>ſ</w:t>
      </w:r>
      <w:r w:rsidR="00E76CCF">
        <w:t>z</w:t>
      </w:r>
      <w:r>
        <w:t>ili, i prelepo ve</w:t>
      </w:r>
      <w:r w:rsidRPr="00F52667">
        <w:t>ſ</w:t>
      </w:r>
      <w:r w:rsidR="00E76CCF">
        <w:t>zeljé</w:t>
      </w:r>
      <w:r>
        <w:t>, gde</w:t>
      </w:r>
      <w:r w:rsidRPr="00F52667">
        <w:t>ſ</w:t>
      </w:r>
      <w:r w:rsidR="00E76CCF">
        <w:t>z</w:t>
      </w:r>
      <w:r>
        <w:t>o</w:t>
      </w:r>
      <w:r>
        <w:br/>
      </w:r>
      <w:r w:rsidRPr="00F52667">
        <w:t>ſ</w:t>
      </w:r>
      <w:r w:rsidR="00E76CCF">
        <w:t>z</w:t>
      </w:r>
      <w:r>
        <w:t>ve csrede pa</w:t>
      </w:r>
      <w:r w:rsidRPr="00F52667">
        <w:t>ſ</w:t>
      </w:r>
      <w:r w:rsidR="00E76CCF">
        <w:t>z</w:t>
      </w:r>
      <w:r>
        <w:t>li bis.</w:t>
      </w:r>
    </w:p>
    <w:p w14:paraId="5BF4DDBC" w14:textId="7CA7667C" w:rsidR="00D57747" w:rsidRDefault="00D57747" w:rsidP="00D57747">
      <w:r>
        <w:t xml:space="preserve">7. Pri toi maloi zibelki bis. </w:t>
      </w:r>
      <w:r w:rsidRPr="00D91444">
        <w:rPr>
          <w:rStyle w:val="teipersName"/>
          <w:lang w:val="sl-SI"/>
        </w:rPr>
        <w:t>Joseph</w:t>
      </w:r>
      <w:r>
        <w:t>je bil zaszpal:/:</w:t>
      </w:r>
      <w:r>
        <w:br/>
        <w:t xml:space="preserve">Nyegaje pogűbiti bis. nepriatel </w:t>
      </w:r>
      <w:r w:rsidR="00E76CCF">
        <w:rPr>
          <w:rFonts w:ascii="ZRCola" w:hAnsi="ZRCola" w:cs="ZRCola"/>
        </w:rPr>
        <w:t>ſ</w:t>
      </w:r>
      <w:r w:rsidR="00E76CCF">
        <w:t>tel, Jen An-</w:t>
      </w:r>
      <w:r>
        <w:br/>
        <w:t>gyel mu</w:t>
      </w:r>
      <w:r w:rsidRPr="00F52667">
        <w:t>ſ</w:t>
      </w:r>
      <w:r w:rsidR="00E76CCF">
        <w:t>ze zká</w:t>
      </w:r>
      <w:r>
        <w:t>zal, inomuje na</w:t>
      </w:r>
      <w:r w:rsidRPr="00F52667">
        <w:t>ſ</w:t>
      </w:r>
      <w:r w:rsidR="00E76CCF">
        <w:t>z</w:t>
      </w:r>
      <w:r>
        <w:t>veztil da nai</w:t>
      </w:r>
      <w:r>
        <w:br/>
        <w:t xml:space="preserve">na </w:t>
      </w:r>
      <w:r w:rsidRPr="00F52667">
        <w:t>ſ</w:t>
      </w:r>
      <w:r w:rsidR="00E76CCF">
        <w:t>ztrán be</w:t>
      </w:r>
      <w:r w:rsidR="00E76CCF">
        <w:rPr>
          <w:rFonts w:ascii="ZRCola" w:hAnsi="ZRCola" w:cs="ZRCola"/>
        </w:rPr>
        <w:t>ſ</w:t>
      </w:r>
      <w:r>
        <w:t>ij bis.</w:t>
      </w:r>
    </w:p>
    <w:p w14:paraId="5BEB4EE9" w14:textId="27447FA3" w:rsidR="00D57747" w:rsidRDefault="00E76CCF" w:rsidP="00D57747">
      <w:r>
        <w:t>8. I</w:t>
      </w:r>
      <w:r w:rsidR="00D57747">
        <w:t xml:space="preserve">te </w:t>
      </w:r>
      <w:r w:rsidRPr="00E76CCF">
        <w:rPr>
          <w:rStyle w:val="teipersName"/>
          <w:lang w:val="sl-SI"/>
        </w:rPr>
        <w:t>Lázár</w:t>
      </w:r>
      <w:r w:rsidR="00D57747">
        <w:t xml:space="preserve"> nevolni bis. gdaje stel vmrejti</w:t>
      </w:r>
      <w:r>
        <w:t xml:space="preserve"> :/:</w:t>
      </w:r>
      <w:r>
        <w:br/>
        <w:t xml:space="preserve">Bog </w:t>
      </w:r>
      <w:r>
        <w:rPr>
          <w:rFonts w:ascii="ZRCola" w:hAnsi="ZRCola" w:cs="ZRCola"/>
        </w:rPr>
        <w:t>ſ</w:t>
      </w:r>
      <w:r>
        <w:t>zemu</w:t>
      </w:r>
      <w:r w:rsidR="00D57747">
        <w:t xml:space="preserve">je </w:t>
      </w:r>
      <w:r w:rsidR="00D57747" w:rsidRPr="00F52667">
        <w:t>ſ</w:t>
      </w:r>
      <w:r>
        <w:t>zmiluval bis. Angyele mu posz-</w:t>
      </w:r>
      <w:r w:rsidR="00D57747">
        <w:br/>
        <w:t xml:space="preserve">lal, ki </w:t>
      </w:r>
      <w:r w:rsidR="00D57747" w:rsidRPr="00F52667">
        <w:t>ſ</w:t>
      </w:r>
      <w:r>
        <w:t>z</w:t>
      </w:r>
      <w:r w:rsidR="00D57747">
        <w:t>o nyegovo Dűs</w:t>
      </w:r>
      <w:r w:rsidR="00D57747" w:rsidRPr="00F52667">
        <w:t>ſ</w:t>
      </w:r>
      <w:r w:rsidR="00D57747">
        <w:t>o ne</w:t>
      </w:r>
      <w:r w:rsidR="00D57747" w:rsidRPr="00F52667">
        <w:t>ſ</w:t>
      </w:r>
      <w:r>
        <w:t>zli gori vu Né</w:t>
      </w:r>
      <w:r w:rsidR="00D57747">
        <w:t>bo</w:t>
      </w:r>
      <w:r w:rsidR="00D57747">
        <w:br/>
      </w:r>
      <w:r w:rsidRPr="00E76CCF">
        <w:t>v</w:t>
      </w:r>
      <w:r w:rsidR="00D57747" w:rsidRPr="00C72215">
        <w:rPr>
          <w:rStyle w:val="teipersName"/>
          <w:lang w:val="sl-SI"/>
        </w:rPr>
        <w:t>Abrahamovo</w:t>
      </w:r>
      <w:r w:rsidR="00D57747" w:rsidRPr="00E76CCF">
        <w:t xml:space="preserve"> </w:t>
      </w:r>
      <w:r>
        <w:t>k</w:t>
      </w:r>
      <w:r w:rsidR="00D57747">
        <w:t>rilo bis.</w:t>
      </w:r>
    </w:p>
    <w:p w14:paraId="6D3F23C6" w14:textId="79CCC478" w:rsidR="00D57747" w:rsidRDefault="00D57747" w:rsidP="00D57747">
      <w:r>
        <w:t>9. Ako hocsemo i mi b</w:t>
      </w:r>
      <w:r w:rsidR="00C72215">
        <w:t>is. Verni kerscseniczi :/:</w:t>
      </w:r>
      <w:r w:rsidR="00C72215">
        <w:br/>
        <w:t>Kaiti Angyelje Bosi bis. pri ná</w:t>
      </w:r>
      <w:r w:rsidRPr="00F52667">
        <w:t>ſ</w:t>
      </w:r>
      <w:r w:rsidR="00C72215">
        <w:t>z</w:t>
      </w:r>
      <w:r>
        <w:t xml:space="preserve"> o</w:t>
      </w:r>
      <w:r w:rsidRPr="00F52667">
        <w:t>ſ</w:t>
      </w:r>
      <w:r w:rsidR="00C72215">
        <w:t>z</w:t>
      </w:r>
      <w:r>
        <w:t>tanoli,</w:t>
      </w:r>
      <w:r>
        <w:br/>
        <w:t xml:space="preserve">molmo vuidne i vnocsi Boga </w:t>
      </w:r>
      <w:r w:rsidRPr="00F52667">
        <w:t>ſ</w:t>
      </w:r>
      <w:r w:rsidR="00C72215">
        <w:t>zprá</w:t>
      </w:r>
      <w:r>
        <w:t xml:space="preserve">voga </w:t>
      </w:r>
      <w:r w:rsidRPr="00F52667">
        <w:t>ſ</w:t>
      </w:r>
      <w:r w:rsidR="00C72215">
        <w:t>z</w:t>
      </w:r>
      <w:r>
        <w:t>er</w:t>
      </w:r>
      <w:r w:rsidR="00C72215">
        <w:t>c</w:t>
      </w:r>
      <w:r>
        <w:t>za.</w:t>
      </w:r>
    </w:p>
    <w:p w14:paraId="4B8D2ED3" w14:textId="1FBCDB7E" w:rsidR="00D57747" w:rsidRDefault="00C72215" w:rsidP="00C72215">
      <w:r w:rsidRPr="00C72215">
        <w:rPr>
          <w:rStyle w:val="Naslov2Znak"/>
        </w:rPr>
        <w:t>ALI</w:t>
      </w:r>
      <w:r w:rsidR="00D57747" w:rsidRPr="00C72215">
        <w:rPr>
          <w:rStyle w:val="Naslov2Znak"/>
        </w:rPr>
        <w:t>A.</w:t>
      </w:r>
      <w:r w:rsidRPr="00C72215">
        <w:rPr>
          <w:rStyle w:val="Naslov2Znak"/>
        </w:rPr>
        <w:br/>
      </w:r>
      <w:r w:rsidR="00B306D3">
        <w:rPr>
          <w:rStyle w:val="Naslov2Znak"/>
        </w:rPr>
        <w:t>B</w:t>
      </w:r>
      <w:r>
        <w:rPr>
          <w:rStyle w:val="Naslov2Znak"/>
        </w:rPr>
        <w:t>izom te benned ſz</w:t>
      </w:r>
      <w:r w:rsidR="00D57747" w:rsidRPr="00C72215">
        <w:rPr>
          <w:rStyle w:val="Naslov2Znak"/>
        </w:rPr>
        <w:t>. ISTEN</w:t>
      </w:r>
      <w:r w:rsidR="00D57747" w:rsidRPr="00F14A4C">
        <w:br w:type="page"/>
      </w:r>
      <w:r w:rsidR="00D57747">
        <w:lastRenderedPageBreak/>
        <w:t>/054v/</w:t>
      </w:r>
    </w:p>
    <w:p w14:paraId="024A38E9" w14:textId="77777777" w:rsidR="00D57747" w:rsidRPr="00D91444" w:rsidRDefault="00D57747" w:rsidP="00D57747">
      <w:pPr>
        <w:pStyle w:val="teifwPageNum"/>
        <w:rPr>
          <w:lang w:val="sl-SI"/>
        </w:rPr>
      </w:pPr>
      <w:r w:rsidRPr="00D91444">
        <w:rPr>
          <w:lang w:val="sl-SI"/>
        </w:rPr>
        <w:t>108</w:t>
      </w:r>
    </w:p>
    <w:p w14:paraId="7475F777" w14:textId="7270E1A7" w:rsidR="00D57747" w:rsidRDefault="00D57747" w:rsidP="00D57747">
      <w:pPr>
        <w:tabs>
          <w:tab w:val="left" w:pos="8376"/>
        </w:tabs>
      </w:pPr>
      <w:r>
        <w:t>Goszpon Bough teb</w:t>
      </w:r>
      <w:r w:rsidR="009338BD">
        <w:t>e dicsimo, i verno hválo da-</w:t>
      </w:r>
      <w:r>
        <w:br/>
        <w:t xml:space="preserve">jemo, za tvoje </w:t>
      </w:r>
      <w:r w:rsidRPr="00F52667">
        <w:t>ſ</w:t>
      </w:r>
      <w:r w:rsidR="009338BD">
        <w:t>zvé</w:t>
      </w:r>
      <w:r>
        <w:t xml:space="preserve">te </w:t>
      </w:r>
      <w:r w:rsidRPr="00D13407">
        <w:t>ſerege</w:t>
      </w:r>
      <w:r>
        <w:t xml:space="preserve">, pred tvojim </w:t>
      </w:r>
      <w:r w:rsidRPr="00F52667">
        <w:t>ſ</w:t>
      </w:r>
      <w:r w:rsidR="009338BD">
        <w:t>ztoud-</w:t>
      </w:r>
      <w:r w:rsidR="009338BD">
        <w:br/>
        <w:t>czom vek</w:t>
      </w:r>
      <w:r>
        <w:t xml:space="preserve">veke </w:t>
      </w:r>
      <w:r w:rsidRPr="00F52667">
        <w:t>ſ</w:t>
      </w:r>
      <w:r w:rsidR="009338BD">
        <w:t>ztojé</w:t>
      </w:r>
      <w:r>
        <w:t>cse.</w:t>
      </w:r>
    </w:p>
    <w:p w14:paraId="6CA3929B" w14:textId="65369B83" w:rsidR="00D57747" w:rsidRDefault="009338BD" w:rsidP="00D57747">
      <w:pPr>
        <w:tabs>
          <w:tab w:val="left" w:pos="8376"/>
        </w:tabs>
      </w:pPr>
      <w:r>
        <w:t>2. Oni</w:t>
      </w:r>
      <w:r w:rsidR="00D57747" w:rsidRPr="00F52667">
        <w:t>ſ</w:t>
      </w:r>
      <w:r>
        <w:t>z</w:t>
      </w:r>
      <w:r w:rsidR="00D57747">
        <w:t xml:space="preserve">e leipo </w:t>
      </w:r>
      <w:r>
        <w:rPr>
          <w:rFonts w:ascii="ZRCola" w:hAnsi="ZRCola" w:cs="ZRCola"/>
        </w:rPr>
        <w:t>ſ</w:t>
      </w:r>
      <w:r>
        <w:t>zveitio, i na té</w:t>
      </w:r>
      <w:r w:rsidR="00D57747">
        <w:t xml:space="preserve"> v</w:t>
      </w:r>
      <w:r w:rsidR="00D57747" w:rsidRPr="00F52667">
        <w:t>ſ</w:t>
      </w:r>
      <w:r>
        <w:t>zigdár glé</w:t>
      </w:r>
      <w:r w:rsidR="00D57747">
        <w:t>dajo,</w:t>
      </w:r>
      <w:r w:rsidR="00D57747">
        <w:br/>
        <w:t>tvoje reichi po</w:t>
      </w:r>
      <w:r w:rsidR="00D57747" w:rsidRPr="00F52667">
        <w:t>ſ</w:t>
      </w:r>
      <w:r>
        <w:t>zlű</w:t>
      </w:r>
      <w:r>
        <w:rPr>
          <w:rFonts w:ascii="ZRCola" w:hAnsi="ZRCola" w:cs="ZRCola"/>
        </w:rPr>
        <w:t>ſſ</w:t>
      </w:r>
      <w:r>
        <w:t>ajo, kotere</w:t>
      </w:r>
      <w:r w:rsidR="00D57747" w:rsidRPr="00F52667">
        <w:t>ſ</w:t>
      </w:r>
      <w:r>
        <w:t>z</w:t>
      </w:r>
      <w:r w:rsidR="00D57747">
        <w:t xml:space="preserve">i </w:t>
      </w:r>
      <w:r w:rsidR="00D57747" w:rsidRPr="00F52667">
        <w:t>ſ</w:t>
      </w:r>
      <w:r>
        <w:t>zvéte i mod-</w:t>
      </w:r>
      <w:r w:rsidR="00D57747">
        <w:br/>
        <w:t>re vcsinil.</w:t>
      </w:r>
    </w:p>
    <w:p w14:paraId="5A3C3752" w14:textId="1A613146" w:rsidR="00D57747" w:rsidRDefault="00D57747" w:rsidP="00D57747">
      <w:pPr>
        <w:tabs>
          <w:tab w:val="left" w:pos="8376"/>
        </w:tabs>
      </w:pPr>
      <w:r>
        <w:t xml:space="preserve">3. Ne potsivajo ne </w:t>
      </w:r>
      <w:r w:rsidRPr="00F52667">
        <w:t>ſ</w:t>
      </w:r>
      <w:r w:rsidR="009338BD">
        <w:t>z</w:t>
      </w:r>
      <w:r>
        <w:t xml:space="preserve">pio, nego </w:t>
      </w:r>
      <w:r w:rsidRPr="00F52667">
        <w:t>ſ</w:t>
      </w:r>
      <w:r w:rsidR="009338BD">
        <w:t>z</w:t>
      </w:r>
      <w:r>
        <w:t>kerb na tou</w:t>
      </w:r>
      <w:r>
        <w:br/>
        <w:t>no</w:t>
      </w:r>
      <w:r w:rsidRPr="00F52667">
        <w:t>ſ</w:t>
      </w:r>
      <w:r w:rsidR="009338BD">
        <w:t>z</w:t>
      </w:r>
      <w:r>
        <w:t>io</w:t>
      </w:r>
      <w:r w:rsidR="009338BD">
        <w:t>,</w:t>
      </w:r>
      <w:r>
        <w:t xml:space="preserve"> kako bi tebi </w:t>
      </w:r>
      <w:r w:rsidRPr="00F52667">
        <w:t>ſ</w:t>
      </w:r>
      <w:r w:rsidR="009338BD">
        <w:t>z</w:t>
      </w:r>
      <w:r>
        <w:t>lu</w:t>
      </w:r>
      <w:r w:rsidR="009338BD">
        <w:t>'</w:t>
      </w:r>
      <w:r>
        <w:t>sili, ino tvojemi</w:t>
      </w:r>
      <w:r>
        <w:br/>
      </w:r>
      <w:r w:rsidRPr="00F52667">
        <w:t>ſ</w:t>
      </w:r>
      <w:r w:rsidR="009338BD">
        <w:t xml:space="preserve">zvétomi </w:t>
      </w:r>
      <w:r w:rsidR="009338BD">
        <w:rPr>
          <w:rFonts w:ascii="ZRCola" w:hAnsi="ZRCola" w:cs="ZRCola"/>
        </w:rPr>
        <w:t>ſ</w:t>
      </w:r>
      <w:r w:rsidR="009338BD">
        <w:t>ere</w:t>
      </w:r>
      <w:r>
        <w:t>gi</w:t>
      </w:r>
    </w:p>
    <w:p w14:paraId="53233E19" w14:textId="51BA4597" w:rsidR="00D57747" w:rsidRDefault="009338BD" w:rsidP="00D57747">
      <w:pPr>
        <w:tabs>
          <w:tab w:val="left" w:pos="8376"/>
        </w:tabs>
      </w:pPr>
      <w:r>
        <w:t xml:space="preserve">4. Ar nepriatel vrág lűdi, </w:t>
      </w:r>
      <w:commentRangeStart w:id="15"/>
      <w:r>
        <w:t>kroto</w:t>
      </w:r>
      <w:commentRangeEnd w:id="15"/>
      <w:r>
        <w:rPr>
          <w:rStyle w:val="Pripombasklic"/>
        </w:rPr>
        <w:commentReference w:id="15"/>
      </w:r>
      <w:r>
        <w:rPr>
          <w:rFonts w:ascii="ZRCola" w:hAnsi="ZRCola" w:cs="ZRCola"/>
        </w:rPr>
        <w:t>ſ</w:t>
      </w:r>
      <w:r>
        <w:t>ze on prot</w:t>
      </w:r>
      <w:r>
        <w:br/>
        <w:t>nám</w:t>
      </w:r>
      <w:r w:rsidR="00D57747">
        <w:t xml:space="preserve"> </w:t>
      </w:r>
      <w:r w:rsidRPr="009338BD">
        <w:t>bor</w:t>
      </w:r>
      <w:r w:rsidR="00D57747" w:rsidRPr="009338BD">
        <w:t>i</w:t>
      </w:r>
      <w:r w:rsidR="00D57747" w:rsidRPr="004E4D17">
        <w:rPr>
          <w:color w:val="FF0000"/>
        </w:rPr>
        <w:t xml:space="preserve"> </w:t>
      </w:r>
      <w:r>
        <w:t>za vernimi tvoimi hodi, dabije mo-</w:t>
      </w:r>
      <w:r w:rsidR="00D57747">
        <w:br/>
        <w:t>gel od tebe odtercsti.</w:t>
      </w:r>
    </w:p>
    <w:p w14:paraId="0A1221D9" w14:textId="064DCA30" w:rsidR="00D57747" w:rsidRDefault="009338BD" w:rsidP="00D57747">
      <w:pPr>
        <w:tabs>
          <w:tab w:val="left" w:pos="8376"/>
        </w:tabs>
      </w:pPr>
      <w:r>
        <w:t>5. Kak</w:t>
      </w:r>
      <w:r w:rsidR="00D57747">
        <w:t>ti na pervoga Csleka prene</w:t>
      </w:r>
      <w:r w:rsidR="00D57747" w:rsidRPr="00F52667">
        <w:t>ſ</w:t>
      </w:r>
      <w:r>
        <w:t>z</w:t>
      </w:r>
      <w:r w:rsidR="00D57747">
        <w:t>elje v</w:t>
      </w:r>
      <w:r w:rsidR="00D57747" w:rsidRPr="00F52667">
        <w:t>ſ</w:t>
      </w:r>
      <w:r>
        <w:t>zá-</w:t>
      </w:r>
      <w:r w:rsidR="00D57747">
        <w:br/>
        <w:t>ka hűda</w:t>
      </w:r>
      <w:r>
        <w:t>, nyega vkanio</w:t>
      </w:r>
      <w:r w:rsidR="00D57747" w:rsidRPr="00F52667">
        <w:t>ſ</w:t>
      </w:r>
      <w:r>
        <w:t>z</w:t>
      </w:r>
      <w:r w:rsidR="00D57747">
        <w:t xml:space="preserve">i zapela na </w:t>
      </w:r>
      <w:r w:rsidR="00D57747" w:rsidRPr="00F52667">
        <w:t>ſ</w:t>
      </w:r>
      <w:r>
        <w:t>z</w:t>
      </w:r>
      <w:r w:rsidR="00D57747">
        <w:t>tra</w:t>
      </w:r>
      <w:r w:rsidR="00D57747" w:rsidRPr="00F52667">
        <w:t>ſ</w:t>
      </w:r>
      <w:r w:rsidR="00D57747">
        <w:t>ne</w:t>
      </w:r>
      <w:r w:rsidR="00D57747">
        <w:br/>
        <w:t>moke nyega vunka po</w:t>
      </w:r>
      <w:r w:rsidR="00D57747" w:rsidRPr="00F52667">
        <w:t>ſ</w:t>
      </w:r>
      <w:r>
        <w:t>z</w:t>
      </w:r>
      <w:r w:rsidR="00D57747">
        <w:t>la.</w:t>
      </w:r>
    </w:p>
    <w:p w14:paraId="74A9305C" w14:textId="37F7929B" w:rsidR="00D57747" w:rsidRDefault="00D57747" w:rsidP="00D57747">
      <w:pPr>
        <w:tabs>
          <w:tab w:val="left" w:pos="8376"/>
        </w:tabs>
      </w:pPr>
      <w:r>
        <w:t>6. I za nami vn</w:t>
      </w:r>
      <w:r w:rsidR="00B06CAA">
        <w:t>oucs i vuidne kakt</w:t>
      </w:r>
      <w:r>
        <w:t>i oro</w:t>
      </w:r>
      <w:r w:rsidRPr="00F52667">
        <w:t>ſ</w:t>
      </w:r>
      <w:r w:rsidR="00B06CAA">
        <w:t>zlán</w:t>
      </w:r>
      <w:r w:rsidR="00B06CAA">
        <w:br/>
        <w:t>erjűje, pred náz</w:t>
      </w:r>
      <w:r>
        <w:t xml:space="preserve"> mecse </w:t>
      </w:r>
      <w:r w:rsidRPr="00F52667">
        <w:t>ſ</w:t>
      </w:r>
      <w:r w:rsidR="00B06CAA">
        <w:t xml:space="preserve">zvoje mrese </w:t>
      </w:r>
      <w:r w:rsidR="00B06CAA">
        <w:rPr>
          <w:rFonts w:ascii="ZRCola" w:hAnsi="ZRCola" w:cs="ZRCola"/>
        </w:rPr>
        <w:t>ſ</w:t>
      </w:r>
      <w:r w:rsidR="00B06CAA">
        <w:t>etű-</w:t>
      </w:r>
      <w:r w:rsidR="00B06CAA">
        <w:br/>
        <w:t>vajoucs ná</w:t>
      </w:r>
      <w:r w:rsidR="00B06CAA">
        <w:rPr>
          <w:rFonts w:ascii="ZRCola" w:hAnsi="ZRCola" w:cs="ZRCola"/>
        </w:rPr>
        <w:t>ſ</w:t>
      </w:r>
      <w:r w:rsidR="00B06CAA">
        <w:t>z na pekel r</w:t>
      </w:r>
      <w:r>
        <w:t>inoti.</w:t>
      </w:r>
    </w:p>
    <w:p w14:paraId="19B131E9" w14:textId="01A6B089" w:rsidR="00D57747" w:rsidRDefault="005C0567" w:rsidP="00D57747">
      <w:pPr>
        <w:tabs>
          <w:tab w:val="left" w:pos="8376"/>
        </w:tabs>
      </w:pPr>
      <w:r>
        <w:t>7. Zá</w:t>
      </w:r>
      <w:r w:rsidR="00D57747">
        <w:t>to pro</w:t>
      </w:r>
      <w:r w:rsidR="00D57747" w:rsidRPr="00F52667">
        <w:t>ſ</w:t>
      </w:r>
      <w:r>
        <w:t>zimo te Bosje posli zNebé</w:t>
      </w:r>
      <w:r w:rsidR="00D57747" w:rsidRPr="00F52667">
        <w:t>ſ</w:t>
      </w:r>
      <w:r>
        <w:t>z</w:t>
      </w:r>
      <w:r w:rsidR="00D57747">
        <w:t xml:space="preserve"> tve</w:t>
      </w:r>
      <w:r w:rsidR="00D57747">
        <w:br/>
        <w:t>serege, da vu v</w:t>
      </w:r>
      <w:r w:rsidR="00D57747" w:rsidRPr="00F52667">
        <w:t>ſ</w:t>
      </w:r>
      <w:r>
        <w:t>zá</w:t>
      </w:r>
      <w:r w:rsidR="00D57747">
        <w:t>ki na</w:t>
      </w:r>
      <w:r w:rsidR="00D57747" w:rsidRPr="00F52667">
        <w:t>ſſ</w:t>
      </w:r>
      <w:r>
        <w:t>ih poteih, verno bodo</w:t>
      </w:r>
      <w:r>
        <w:br/>
        <w:t>na ná</w:t>
      </w:r>
      <w:r w:rsidR="00D57747" w:rsidRPr="00F52667">
        <w:t>ſ</w:t>
      </w:r>
      <w:r>
        <w:t>z</w:t>
      </w:r>
      <w:r w:rsidR="00D57747">
        <w:t xml:space="preserve"> paszko no</w:t>
      </w:r>
      <w:r w:rsidR="00D57747" w:rsidRPr="00F52667">
        <w:t>ſ</w:t>
      </w:r>
      <w:r>
        <w:t>z</w:t>
      </w:r>
      <w:r w:rsidR="00D57747">
        <w:t>ili</w:t>
      </w:r>
    </w:p>
    <w:p w14:paraId="3DD46E1E" w14:textId="77777777" w:rsidR="00D57747" w:rsidRDefault="00D57747" w:rsidP="00D57747">
      <w:r>
        <w:br w:type="page"/>
      </w:r>
    </w:p>
    <w:p w14:paraId="199150C3" w14:textId="25407051" w:rsidR="00D57747" w:rsidRDefault="00D57747" w:rsidP="00D57747">
      <w:pPr>
        <w:tabs>
          <w:tab w:val="left" w:pos="8376"/>
        </w:tabs>
      </w:pPr>
      <w:r>
        <w:lastRenderedPageBreak/>
        <w:t>/055r/</w:t>
      </w:r>
    </w:p>
    <w:p w14:paraId="342187CD" w14:textId="3832188C" w:rsidR="00FA6670" w:rsidRDefault="00FA6670" w:rsidP="00FA6670">
      <w:pPr>
        <w:pStyle w:val="teifwPageNum"/>
      </w:pPr>
      <w:r>
        <w:t>109</w:t>
      </w:r>
    </w:p>
    <w:p w14:paraId="76D416D6" w14:textId="48C89761" w:rsidR="00D57747" w:rsidRDefault="00D57747" w:rsidP="00D57747">
      <w:r>
        <w:t xml:space="preserve">8. Kak </w:t>
      </w:r>
      <w:r w:rsidRPr="00D91444">
        <w:rPr>
          <w:rStyle w:val="teipersName"/>
          <w:lang w:val="sl-SI"/>
        </w:rPr>
        <w:t>Daniela</w:t>
      </w:r>
      <w:r>
        <w:t xml:space="preserve"> vu jami med lacsnimi </w:t>
      </w:r>
      <w:r w:rsidR="0092612C">
        <w:t>oro</w:t>
      </w:r>
      <w:r w:rsidR="0092612C">
        <w:rPr>
          <w:rFonts w:ascii="ZRCola" w:hAnsi="ZRCola" w:cs="ZRCola"/>
        </w:rPr>
        <w:t>ſ</w:t>
      </w:r>
      <w:r w:rsidR="0092612C">
        <w:t>z</w:t>
      </w:r>
      <w:r w:rsidRPr="00D91444">
        <w:rPr>
          <w:rStyle w:val="teigap"/>
          <w:lang w:val="sl-SI"/>
        </w:rPr>
        <w:t>???</w:t>
      </w:r>
      <w:r w:rsidRPr="00D91444">
        <w:rPr>
          <w:rStyle w:val="teigap"/>
          <w:lang w:val="sl-SI"/>
        </w:rPr>
        <w:br/>
      </w:r>
      <w:r w:rsidR="0092612C">
        <w:t xml:space="preserve">ino </w:t>
      </w:r>
      <w:r w:rsidR="0092612C" w:rsidRPr="0092612C">
        <w:rPr>
          <w:rStyle w:val="teipersName"/>
          <w:lang w:val="sl-SI"/>
        </w:rPr>
        <w:t>L</w:t>
      </w:r>
      <w:r w:rsidRPr="0092612C">
        <w:rPr>
          <w:rStyle w:val="teipersName"/>
          <w:lang w:val="sl-SI"/>
        </w:rPr>
        <w:t>otha</w:t>
      </w:r>
      <w:r w:rsidR="0092612C">
        <w:t xml:space="preserve"> Patriárha, z</w:t>
      </w:r>
      <w:r>
        <w:t>Nebe</w:t>
      </w:r>
      <w:r w:rsidRPr="00F52667">
        <w:t>ſ</w:t>
      </w:r>
      <w:r w:rsidR="0092612C">
        <w:t>z</w:t>
      </w:r>
      <w:r>
        <w:t>kov pomocsjov</w:t>
      </w:r>
      <w:r>
        <w:br/>
        <w:t xml:space="preserve">ti </w:t>
      </w:r>
      <w:r w:rsidRPr="00F52667">
        <w:t>ſ</w:t>
      </w:r>
      <w:r w:rsidR="0092612C">
        <w:t>z</w:t>
      </w:r>
      <w:r>
        <w:t>i obdersal.</w:t>
      </w:r>
    </w:p>
    <w:p w14:paraId="417D1351" w14:textId="638972AB" w:rsidR="00D57747" w:rsidRDefault="00D57747" w:rsidP="00D57747">
      <w:commentRangeStart w:id="16"/>
      <w:r>
        <w:t xml:space="preserve">9. </w:t>
      </w:r>
      <w:r w:rsidR="002D5506" w:rsidRPr="00D52354">
        <w:rPr>
          <w:rStyle w:val="teipersName"/>
          <w:lang w:val="sl-SI"/>
        </w:rPr>
        <w:t>Isd</w:t>
      </w:r>
      <w:r w:rsidR="0092612C" w:rsidRPr="00D52354">
        <w:rPr>
          <w:rStyle w:val="teipersName"/>
          <w:lang w:val="sl-SI"/>
        </w:rPr>
        <w:t>rách</w:t>
      </w:r>
      <w:r w:rsidRPr="002D5506">
        <w:t xml:space="preserve"> </w:t>
      </w:r>
      <w:r w:rsidR="0092612C" w:rsidRPr="00D52354">
        <w:rPr>
          <w:rStyle w:val="teipersName"/>
          <w:lang w:val="sl-SI"/>
        </w:rPr>
        <w:t>Misách</w:t>
      </w:r>
      <w:r>
        <w:t xml:space="preserve">, </w:t>
      </w:r>
      <w:r w:rsidRPr="00D52354">
        <w:rPr>
          <w:rStyle w:val="teipersName"/>
          <w:lang w:val="sl-SI"/>
        </w:rPr>
        <w:t>Abdenago</w:t>
      </w:r>
      <w:r w:rsidR="00D52354">
        <w:t>, vgorécsoi ognyenoi</w:t>
      </w:r>
      <w:r w:rsidR="00D52354">
        <w:br/>
        <w:t>pé</w:t>
      </w:r>
      <w:r>
        <w:t xml:space="preserve">csi, na </w:t>
      </w:r>
      <w:r w:rsidRPr="00F52667">
        <w:t>ſ</w:t>
      </w:r>
      <w:r w:rsidR="00D52354">
        <w:t>zreidi vu orocsem plamni zAn-</w:t>
      </w:r>
      <w:r>
        <w:br/>
        <w:t>gyel</w:t>
      </w:r>
      <w:r w:rsidRPr="00F52667">
        <w:t>ſ</w:t>
      </w:r>
      <w:r w:rsidR="00D52354">
        <w:t>z</w:t>
      </w:r>
      <w:r>
        <w:t>kov pomocsjov je</w:t>
      </w:r>
      <w:r w:rsidRPr="00F52667">
        <w:t>ſ</w:t>
      </w:r>
      <w:r w:rsidR="00D52354">
        <w:t>z</w:t>
      </w:r>
      <w:r>
        <w:t>o zdersani</w:t>
      </w:r>
      <w:commentRangeEnd w:id="16"/>
      <w:r w:rsidR="002D5506">
        <w:rPr>
          <w:rStyle w:val="Pripombasklic"/>
        </w:rPr>
        <w:commentReference w:id="16"/>
      </w:r>
    </w:p>
    <w:p w14:paraId="765AE2C3" w14:textId="541506E4" w:rsidR="00D57747" w:rsidRDefault="00D52354" w:rsidP="00D57747">
      <w:r>
        <w:t>10. Krá</w:t>
      </w:r>
      <w:r w:rsidR="00D57747">
        <w:t xml:space="preserve">l </w:t>
      </w:r>
      <w:r w:rsidR="00D57747" w:rsidRPr="00D91444">
        <w:rPr>
          <w:rStyle w:val="teipersName"/>
          <w:lang w:val="sl-SI"/>
        </w:rPr>
        <w:t>David</w:t>
      </w:r>
      <w:r w:rsidR="00D57747">
        <w:t xml:space="preserve"> pasztir bodocsi med Vuki med</w:t>
      </w:r>
      <w:r w:rsidR="00D57747">
        <w:br/>
        <w:t>oro</w:t>
      </w:r>
      <w:r w:rsidR="00D57747" w:rsidRPr="00F52667">
        <w:t>ſ</w:t>
      </w:r>
      <w:r>
        <w:t>z</w:t>
      </w:r>
      <w:r w:rsidR="00D57747">
        <w:t>l</w:t>
      </w:r>
      <w:r>
        <w:t xml:space="preserve">ani, i od </w:t>
      </w:r>
      <w:r w:rsidRPr="00D52354">
        <w:rPr>
          <w:rStyle w:val="teipersName"/>
          <w:lang w:val="sl-SI"/>
        </w:rPr>
        <w:t>Goliáth</w:t>
      </w:r>
      <w:r w:rsidR="00D57747" w:rsidRPr="00D52354">
        <w:rPr>
          <w:rStyle w:val="teipersName"/>
          <w:lang w:val="sl-SI"/>
        </w:rPr>
        <w:t>a</w:t>
      </w:r>
      <w:r>
        <w:t xml:space="preserve"> moucsi obaruvanje</w:t>
      </w:r>
      <w:r>
        <w:br/>
        <w:t xml:space="preserve">po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Fonts w:ascii="ZRCola" w:hAnsi="ZRCola" w:cs="ZRCola"/>
        </w:rPr>
        <w:t>ſ</w:t>
      </w:r>
      <w:r w:rsidR="00D57747">
        <w:t>eregi.</w:t>
      </w:r>
    </w:p>
    <w:p w14:paraId="17BA58F7" w14:textId="022B379A" w:rsidR="00D57747" w:rsidRDefault="00D57747" w:rsidP="00D57747">
      <w:r>
        <w:t xml:space="preserve">11. I mladoga </w:t>
      </w:r>
      <w:r w:rsidRPr="00D91444">
        <w:rPr>
          <w:rStyle w:val="teipersName"/>
          <w:lang w:val="sl-SI"/>
        </w:rPr>
        <w:t>Tobiáſſa</w:t>
      </w:r>
      <w:r w:rsidR="00D52354">
        <w:t>, v</w:t>
      </w:r>
      <w:r w:rsidR="00D52354" w:rsidRPr="00D52354">
        <w:rPr>
          <w:rStyle w:val="teiplaceName"/>
        </w:rPr>
        <w:t>Ráges</w:t>
      </w:r>
      <w:r w:rsidR="00D52354">
        <w:t xml:space="preserve"> Vara</w:t>
      </w:r>
      <w:r w:rsidR="00D52354">
        <w:rPr>
          <w:rFonts w:ascii="ZRCola" w:hAnsi="ZRCola" w:cs="ZRCola"/>
        </w:rPr>
        <w:t>ſ</w:t>
      </w:r>
      <w:r w:rsidR="00C263CF">
        <w:t xml:space="preserve"> idouc</w:t>
      </w:r>
      <w:r>
        <w:t>sega</w:t>
      </w:r>
      <w:r>
        <w:br/>
        <w:t xml:space="preserve">tvoj </w:t>
      </w:r>
      <w:r w:rsidRPr="00F52667">
        <w:t>ſ</w:t>
      </w:r>
      <w:r w:rsidR="00C263CF">
        <w:t>zvé</w:t>
      </w:r>
      <w:r>
        <w:t xml:space="preserve">ti Angyel, </w:t>
      </w:r>
      <w:r w:rsidRPr="00D91444">
        <w:rPr>
          <w:rStyle w:val="teipersName"/>
          <w:lang w:val="sl-SI"/>
        </w:rPr>
        <w:t>Raphaël</w:t>
      </w:r>
      <w:r>
        <w:t>, od v</w:t>
      </w:r>
      <w:r w:rsidRPr="00F52667">
        <w:t>ſ</w:t>
      </w:r>
      <w:r w:rsidR="00C263CF">
        <w:t>z</w:t>
      </w:r>
      <w:r>
        <w:t>akoga</w:t>
      </w:r>
      <w:r>
        <w:br/>
        <w:t>huda nyegaje varval.</w:t>
      </w:r>
    </w:p>
    <w:p w14:paraId="62F3B499" w14:textId="2EB5FE11" w:rsidR="00D57747" w:rsidRDefault="00D57747" w:rsidP="00D57747">
      <w:r>
        <w:t>12. Pro</w:t>
      </w:r>
      <w:r w:rsidRPr="00F52667">
        <w:t>ſ</w:t>
      </w:r>
      <w:r w:rsidR="00C263CF">
        <w:t>zimo te imi taka</w:t>
      </w:r>
      <w:r>
        <w:t xml:space="preserve">i o Bough </w:t>
      </w:r>
      <w:r w:rsidRPr="00D91444">
        <w:rPr>
          <w:rStyle w:val="teigap"/>
          <w:b w:val="0"/>
          <w:color w:val="auto"/>
          <w:lang w:val="sl-SI"/>
        </w:rPr>
        <w:t>Ocsa</w:t>
      </w:r>
      <w:r>
        <w:br/>
        <w:t>Nebe</w:t>
      </w:r>
      <w:r w:rsidRPr="00F52667">
        <w:t>ſ</w:t>
      </w:r>
      <w:r w:rsidR="00C263CF">
        <w:t>zki Král, dai nám zNé</w:t>
      </w:r>
      <w:r w:rsidR="00760735">
        <w:t>be varuvacse</w:t>
      </w:r>
      <w:r>
        <w:t>,</w:t>
      </w:r>
      <w:r>
        <w:br/>
        <w:t>te tvoje Nebe</w:t>
      </w:r>
      <w:r w:rsidRPr="00F52667">
        <w:t>ſ</w:t>
      </w:r>
      <w:r w:rsidR="00760735">
        <w:t>z</w:t>
      </w:r>
      <w:r>
        <w:t xml:space="preserve">ke </w:t>
      </w:r>
      <w:r w:rsidRPr="00F52667">
        <w:t>ſ</w:t>
      </w:r>
      <w:r w:rsidR="00760735">
        <w:t xml:space="preserve">zvéte </w:t>
      </w:r>
      <w:r w:rsidR="00760735">
        <w:rPr>
          <w:rFonts w:ascii="ZRCola" w:hAnsi="ZRCola" w:cs="ZRCola"/>
        </w:rPr>
        <w:t>ſ</w:t>
      </w:r>
      <w:r>
        <w:t>erege.</w:t>
      </w:r>
    </w:p>
    <w:p w14:paraId="3A644C9D" w14:textId="7D4FBCB5" w:rsidR="00D57747" w:rsidRDefault="00D57747" w:rsidP="00D57747">
      <w:r>
        <w:t>13. C</w:t>
      </w:r>
      <w:r w:rsidRPr="00F52667">
        <w:t>ſ</w:t>
      </w:r>
      <w:r>
        <w:t>teri vu v</w:t>
      </w:r>
      <w:r w:rsidRPr="00F52667">
        <w:t>ſ</w:t>
      </w:r>
      <w:r w:rsidR="00760735">
        <w:t>z</w:t>
      </w:r>
      <w:r>
        <w:t>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 w:rsidR="00760735">
        <w:t xml:space="preserve">z </w:t>
      </w:r>
      <w:r w:rsidR="00760735">
        <w:rPr>
          <w:rFonts w:ascii="ZRCola" w:hAnsi="ZRCola" w:cs="ZRCola"/>
        </w:rPr>
        <w:t>ſ</w:t>
      </w:r>
      <w:r w:rsidR="00760735">
        <w:t>zo</w:t>
      </w:r>
      <w:r>
        <w:t xml:space="preserve"> vodili, ino na </w:t>
      </w:r>
      <w:r w:rsidRPr="00F52667">
        <w:t>ſ</w:t>
      </w:r>
      <w:r w:rsidR="00760735">
        <w:t>zkrá</w:t>
      </w:r>
      <w:r>
        <w:t>dnyem vreimeni</w:t>
      </w:r>
      <w:r>
        <w:br/>
        <w:t xml:space="preserve">vu </w:t>
      </w:r>
      <w:r w:rsidR="00760735" w:rsidRPr="00760735">
        <w:t>Dik</w:t>
      </w:r>
      <w:r w:rsidRPr="00760735">
        <w:t>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 w:rsidR="00760735">
        <w:t>z</w:t>
      </w:r>
      <w:r>
        <w:t xml:space="preserve"> pelali.</w:t>
      </w:r>
    </w:p>
    <w:p w14:paraId="34DC069E" w14:textId="54094A98" w:rsidR="00D57747" w:rsidRDefault="00AC4B41" w:rsidP="00D57747">
      <w:r>
        <w:t xml:space="preserve">14. </w:t>
      </w:r>
      <w:r>
        <w:rPr>
          <w:rFonts w:ascii="ZRCola" w:hAnsi="ZRCola" w:cs="ZRCola"/>
        </w:rPr>
        <w:t>ſ</w:t>
      </w:r>
      <w:r>
        <w:t>zli</w:t>
      </w:r>
      <w:r>
        <w:rPr>
          <w:rFonts w:ascii="ZRCola" w:hAnsi="ZRCola" w:cs="ZRCola"/>
        </w:rPr>
        <w:t>ſ</w:t>
      </w:r>
      <w:r>
        <w:t>i</w:t>
      </w:r>
      <w:r w:rsidR="00D57747">
        <w:t xml:space="preserve"> ná</w:t>
      </w:r>
      <w:r w:rsidR="00D57747" w:rsidRPr="00F52667">
        <w:t>ſ</w:t>
      </w:r>
      <w:r>
        <w:t>z vezdai Bog Ocsa, z</w:t>
      </w:r>
      <w:r w:rsidR="00D57747">
        <w:t>a tvega</w:t>
      </w:r>
      <w:r w:rsidR="00D57747">
        <w:br/>
      </w:r>
      <w:r w:rsidR="00D57747" w:rsidRPr="00F52667">
        <w:t>ſ</w:t>
      </w:r>
      <w:r>
        <w:t>z</w:t>
      </w:r>
      <w:r w:rsidR="00D57747">
        <w:t xml:space="preserve">vétoga </w:t>
      </w:r>
      <w:r w:rsidR="00D57747" w:rsidRPr="00F52667">
        <w:t>ſ</w:t>
      </w:r>
      <w:r>
        <w:t>z</w:t>
      </w:r>
      <w:r w:rsidR="00D57747">
        <w:t>ina, na</w:t>
      </w:r>
      <w:r w:rsidR="00D57747" w:rsidRPr="00F52667">
        <w:t>ſſ</w:t>
      </w:r>
      <w:r>
        <w:t>ega odkűpitel</w:t>
      </w:r>
      <w:r w:rsidR="00D57747">
        <w:t xml:space="preserve">a, i za </w:t>
      </w:r>
      <w:r w:rsidR="00D57747">
        <w:br/>
        <w:t>milo</w:t>
      </w:r>
      <w:r w:rsidR="00D57747" w:rsidRPr="00F52667">
        <w:t>ſ</w:t>
      </w:r>
      <w:r>
        <w:t>z</w:t>
      </w:r>
      <w:r w:rsidR="00D57747">
        <w:t xml:space="preserve">t </w:t>
      </w:r>
      <w:r w:rsidR="00D57747" w:rsidRPr="00F52667">
        <w:t>ſ</w:t>
      </w:r>
      <w:r>
        <w:t>z</w:t>
      </w:r>
      <w:r w:rsidR="00D57747">
        <w:t>vétoga Dűha Boga.</w:t>
      </w:r>
    </w:p>
    <w:p w14:paraId="77F69E3B" w14:textId="77777777" w:rsidR="00D57747" w:rsidRDefault="00D57747" w:rsidP="00D57747">
      <w:r>
        <w:br w:type="page"/>
      </w:r>
    </w:p>
    <w:p w14:paraId="4B213E89" w14:textId="037F7E44" w:rsidR="00D57747" w:rsidRDefault="00D57747" w:rsidP="00D57747">
      <w:r>
        <w:lastRenderedPageBreak/>
        <w:t>/055v/</w:t>
      </w:r>
    </w:p>
    <w:p w14:paraId="4D1BB066" w14:textId="70114425" w:rsidR="00AC4B41" w:rsidRPr="00E427BC" w:rsidRDefault="00486360" w:rsidP="00486360">
      <w:pPr>
        <w:pStyle w:val="teifwPageNum"/>
        <w:rPr>
          <w:lang w:val="sl-SI"/>
        </w:rPr>
      </w:pPr>
      <w:r w:rsidRPr="00E427BC">
        <w:rPr>
          <w:lang w:val="sl-SI"/>
        </w:rPr>
        <w:t>110</w:t>
      </w:r>
    </w:p>
    <w:p w14:paraId="1BB6168C" w14:textId="77777777" w:rsidR="00E427BC" w:rsidRDefault="00E427BC" w:rsidP="00D57747">
      <w:r>
        <w:t>Hvala boidi Oczu Bogu, Dika odkűpi-</w:t>
      </w:r>
      <w:r w:rsidR="00D57747">
        <w:br/>
        <w:t xml:space="preserve">telu, takai i </w:t>
      </w:r>
      <w:r w:rsidR="00D57747" w:rsidRPr="00F52667">
        <w:t>ſ</w:t>
      </w:r>
      <w:r>
        <w:t>z</w:t>
      </w:r>
      <w:r w:rsidR="00D57747">
        <w:t>vétomu Duhú, jednomu</w:t>
      </w:r>
      <w:r w:rsidR="00D57747">
        <w:br/>
        <w:t>Troi</w:t>
      </w:r>
      <w:r w:rsidR="00D57747" w:rsidRPr="00F52667">
        <w:t>ſ</w:t>
      </w:r>
      <w:r>
        <w:t>ztvo i prá</w:t>
      </w:r>
      <w:r w:rsidR="00D57747">
        <w:t>vo Bo</w:t>
      </w:r>
      <w:r>
        <w:t>i</w:t>
      </w:r>
      <w:r w:rsidR="00D57747" w:rsidRPr="00F52667">
        <w:t>ſ</w:t>
      </w:r>
      <w:r w:rsidR="00D57747">
        <w:t xml:space="preserve">sztvo. </w:t>
      </w:r>
    </w:p>
    <w:p w14:paraId="0F81DAE0" w14:textId="77777777" w:rsidR="00E427BC" w:rsidRDefault="00D57747" w:rsidP="00E427BC">
      <w:pPr>
        <w:pStyle w:val="teiclosure"/>
      </w:pPr>
      <w:r>
        <w:t>Amen.</w:t>
      </w:r>
    </w:p>
    <w:p w14:paraId="5568E669" w14:textId="2F11D37F" w:rsidR="00D57747" w:rsidRPr="008F0548" w:rsidRDefault="00D57747" w:rsidP="00D57747">
      <w:pPr>
        <w:rPr>
          <w:rStyle w:val="Naslov2Znak"/>
        </w:rPr>
      </w:pPr>
      <w:r>
        <w:br/>
      </w:r>
      <w:r w:rsidRPr="008F0548">
        <w:rPr>
          <w:rStyle w:val="Naslov2Znak"/>
        </w:rPr>
        <w:t>Nou</w:t>
      </w:r>
      <w:r w:rsidR="00E427BC">
        <w:rPr>
          <w:rStyle w:val="Naslov2Znak"/>
        </w:rPr>
        <w:t xml:space="preserve">ta. Te hozzád tellyes Sziobűl </w:t>
      </w:r>
      <w:r w:rsidR="00E427BC" w:rsidRPr="00397AEA">
        <w:rPr>
          <w:rStyle w:val="teiabbr"/>
          <w:lang w:val="de-AT"/>
        </w:rPr>
        <w:t>&amp;c</w:t>
      </w:r>
      <w:r w:rsidRPr="00397AEA">
        <w:rPr>
          <w:rStyle w:val="teiabbr"/>
          <w:lang w:val="de-AT"/>
        </w:rPr>
        <w:t>.</w:t>
      </w:r>
    </w:p>
    <w:p w14:paraId="345C1F6A" w14:textId="16E4E2E2" w:rsidR="00D57747" w:rsidRDefault="003F4CB9" w:rsidP="00D57747">
      <w:r>
        <w:t xml:space="preserve">1. </w:t>
      </w:r>
      <w:r w:rsidR="003872C6">
        <w:t>K</w:t>
      </w:r>
      <w:r w:rsidR="00D57747">
        <w:t xml:space="preserve">tebi </w:t>
      </w:r>
      <w:r w:rsidR="00D57747" w:rsidRPr="00F52667">
        <w:t>ſ</w:t>
      </w:r>
      <w:r w:rsidR="003872C6">
        <w:t>zprá</w:t>
      </w:r>
      <w:r w:rsidR="00D57747">
        <w:t xml:space="preserve">voga </w:t>
      </w:r>
      <w:r w:rsidR="00D57747" w:rsidRPr="00F52667">
        <w:t>ſ</w:t>
      </w:r>
      <w:r w:rsidR="003872C6">
        <w:t>z</w:t>
      </w:r>
      <w:r w:rsidR="00D57747">
        <w:t>ercza kricsim, ne</w:t>
      </w:r>
      <w:r w:rsidR="00D57747" w:rsidRPr="00F52667">
        <w:t>ſ</w:t>
      </w:r>
      <w:r w:rsidR="003872C6">
        <w:t>ztá</w:t>
      </w:r>
      <w:r w:rsidR="00D57747">
        <w:t xml:space="preserve">noma, </w:t>
      </w:r>
      <w:r w:rsidR="00D57747" w:rsidRPr="00F52667">
        <w:t>ſ</w:t>
      </w:r>
      <w:r w:rsidR="003872C6">
        <w:t>zto-</w:t>
      </w:r>
      <w:r w:rsidR="00D57747">
        <w:br/>
        <w:t xml:space="preserve">ga placsnoga dola </w:t>
      </w:r>
      <w:r w:rsidR="00D57747" w:rsidRPr="00F52667">
        <w:t>ſ</w:t>
      </w:r>
      <w:r w:rsidR="003872C6">
        <w:t>zl</w:t>
      </w:r>
      <w:r w:rsidR="00D57747">
        <w:t>i</w:t>
      </w:r>
      <w:r w:rsidR="00D57747" w:rsidRPr="00F52667">
        <w:t>ſſ</w:t>
      </w:r>
      <w:r w:rsidR="003872C6">
        <w:t>i me Go</w:t>
      </w:r>
      <w:r w:rsidR="003872C6">
        <w:rPr>
          <w:rFonts w:ascii="ZRCola" w:hAnsi="ZRCola" w:cs="ZRCola"/>
        </w:rPr>
        <w:t>ſ</w:t>
      </w:r>
      <w:r w:rsidR="00D57747">
        <w:t>zpon Bough</w:t>
      </w:r>
      <w:r w:rsidR="003872C6">
        <w:t>, odpri</w:t>
      </w:r>
      <w:r w:rsidR="003872C6">
        <w:br/>
        <w:t>ti tvoja vűha, gda tebé zezá</w:t>
      </w:r>
      <w:r w:rsidR="00D57747">
        <w:t>vam, poglei na mojo</w:t>
      </w:r>
      <w:r w:rsidR="00D57747">
        <w:br/>
        <w:t>saloszt, ár</w:t>
      </w:r>
      <w:r w:rsidR="003872C6">
        <w:t xml:space="preserve"> te zdá</w:t>
      </w:r>
      <w:r w:rsidR="00D57747">
        <w:t>vnya zovém.</w:t>
      </w:r>
    </w:p>
    <w:p w14:paraId="4D2DF41B" w14:textId="7D483F19" w:rsidR="00D57747" w:rsidRDefault="00D57747" w:rsidP="00D57747">
      <w:r>
        <w:t>2. Go</w:t>
      </w:r>
      <w:r w:rsidRPr="00F52667">
        <w:t>ſ</w:t>
      </w:r>
      <w:r w:rsidR="003872C6">
        <w:t>zpon csi pouleg greha, náz</w:t>
      </w:r>
      <w:r>
        <w:t xml:space="preserve"> bi kastiguval, moi</w:t>
      </w:r>
      <w:r>
        <w:br/>
        <w:t xml:space="preserve">Bough na etom </w:t>
      </w:r>
      <w:r w:rsidRPr="00F52667">
        <w:t>ſ</w:t>
      </w:r>
      <w:r w:rsidR="003872C6">
        <w:t xml:space="preserve">zveiti, </w:t>
      </w:r>
      <w:r w:rsidR="003872C6">
        <w:rPr>
          <w:rFonts w:ascii="ZRCola" w:hAnsi="ZRCola" w:cs="ZRCola"/>
        </w:rPr>
        <w:t>ſ</w:t>
      </w:r>
      <w:r>
        <w:t>to bi moral no</w:t>
      </w:r>
      <w:r w:rsidRPr="00F52667">
        <w:t>ſ</w:t>
      </w:r>
      <w:r w:rsidR="003872C6">
        <w:t>z</w:t>
      </w:r>
      <w:r>
        <w:t>iti, da tva</w:t>
      </w:r>
      <w:r>
        <w:br/>
        <w:t xml:space="preserve">miloscsa </w:t>
      </w:r>
      <w:r w:rsidRPr="00F52667">
        <w:t>ſ</w:t>
      </w:r>
      <w:r w:rsidR="003872C6">
        <w:t>zvéta, nad tébe bojé</w:t>
      </w:r>
      <w:r>
        <w:t>csih, i ti</w:t>
      </w:r>
      <w:r w:rsidRPr="00F52667">
        <w:t>ſ</w:t>
      </w:r>
      <w:r w:rsidR="003872C6">
        <w:t>zi milosz-</w:t>
      </w:r>
      <w:r>
        <w:br/>
        <w:t>tivni, nai te dicsi v</w:t>
      </w:r>
      <w:r w:rsidRPr="00F52667">
        <w:t>ſ</w:t>
      </w:r>
      <w:r w:rsidR="003872C6">
        <w:t>z</w:t>
      </w:r>
      <w:r>
        <w:t>áki?</w:t>
      </w:r>
    </w:p>
    <w:p w14:paraId="76FA9E66" w14:textId="20E0EF96" w:rsidR="00D57747" w:rsidRDefault="00D57747" w:rsidP="00D57747">
      <w:r>
        <w:t>3. Moje vűpanye leprai, je</w:t>
      </w:r>
      <w:r w:rsidRPr="00F52667">
        <w:t>ſ</w:t>
      </w:r>
      <w:r w:rsidR="00E25237">
        <w:t>zt vu mojem Bougi i vű-</w:t>
      </w:r>
      <w:r w:rsidR="00E25237">
        <w:br/>
        <w:t>pas</w:t>
      </w:r>
      <w:r>
        <w:t xml:space="preserve">ze me </w:t>
      </w:r>
      <w:r w:rsidRPr="00F52667">
        <w:t>ſ</w:t>
      </w:r>
      <w:r w:rsidR="00E25237">
        <w:t>zercze v</w:t>
      </w:r>
      <w:r>
        <w:t xml:space="preserve">nyega </w:t>
      </w:r>
      <w:r w:rsidRPr="00F52667">
        <w:t>ſ</w:t>
      </w:r>
      <w:r w:rsidR="00E25237">
        <w:t>z</w:t>
      </w:r>
      <w:r>
        <w:t>véte reicsi, ma Dű</w:t>
      </w:r>
      <w:r w:rsidRPr="00F52667">
        <w:t>ſſ</w:t>
      </w:r>
      <w:r>
        <w:t>a</w:t>
      </w:r>
      <w:r>
        <w:br/>
      </w:r>
      <w:r w:rsidRPr="00F52667">
        <w:t>ſ</w:t>
      </w:r>
      <w:r w:rsidR="00E25237">
        <w:t>zter</w:t>
      </w:r>
      <w:r>
        <w:t>dnov Vőrov Go</w:t>
      </w:r>
      <w:r w:rsidRPr="00F52667">
        <w:t>ſ</w:t>
      </w:r>
      <w:r w:rsidR="00E25237">
        <w:t>zpodna zdiháva, kak nocsni</w:t>
      </w:r>
      <w:r w:rsidR="00E25237">
        <w:br/>
        <w:t>varuvacsi csák</w:t>
      </w:r>
      <w:r>
        <w:t>ajo to zorjo?</w:t>
      </w:r>
    </w:p>
    <w:p w14:paraId="079BB328" w14:textId="77777777" w:rsidR="00D57747" w:rsidRDefault="00D57747" w:rsidP="00D57747">
      <w:r>
        <w:br w:type="page"/>
      </w:r>
    </w:p>
    <w:p w14:paraId="7B34C1FF" w14:textId="2016C7D7" w:rsidR="00D57747" w:rsidRDefault="00D57747" w:rsidP="00D57747">
      <w:r>
        <w:lastRenderedPageBreak/>
        <w:t>/056r/</w:t>
      </w:r>
    </w:p>
    <w:p w14:paraId="24FD3B14" w14:textId="207580AE" w:rsidR="003F75C4" w:rsidRPr="003F75C4" w:rsidRDefault="003F75C4" w:rsidP="003F75C4">
      <w:pPr>
        <w:pStyle w:val="teifwPageNum"/>
        <w:rPr>
          <w:lang w:val="sl-SI"/>
        </w:rPr>
      </w:pPr>
      <w:r w:rsidRPr="003F75C4">
        <w:rPr>
          <w:lang w:val="sl-SI"/>
        </w:rPr>
        <w:t>111</w:t>
      </w:r>
    </w:p>
    <w:p w14:paraId="742E9DB4" w14:textId="77777777" w:rsidR="0012286C" w:rsidRDefault="00D57747" w:rsidP="00D57747">
      <w:r>
        <w:t xml:space="preserve">4. </w:t>
      </w:r>
      <w:commentRangeStart w:id="17"/>
      <w:r w:rsidRPr="003F75C4">
        <w:t>Izrael</w:t>
      </w:r>
      <w:r>
        <w:t xml:space="preserve"> </w:t>
      </w:r>
      <w:commentRangeEnd w:id="17"/>
      <w:r w:rsidR="003F75C4">
        <w:rPr>
          <w:rStyle w:val="Pripombasklic"/>
        </w:rPr>
        <w:commentReference w:id="17"/>
      </w:r>
      <w:r>
        <w:t>vu tvem Bogi, mei tve vűpanye, ar</w:t>
      </w:r>
      <w:r>
        <w:br/>
        <w:t xml:space="preserve">nyega </w:t>
      </w:r>
      <w:r w:rsidRPr="00F52667">
        <w:t>ſ</w:t>
      </w:r>
      <w:r w:rsidR="0012286C">
        <w:t>zvé</w:t>
      </w:r>
      <w:r>
        <w:t>to milo</w:t>
      </w:r>
      <w:r w:rsidRPr="00F52667">
        <w:t>ſ</w:t>
      </w:r>
      <w:r w:rsidR="0012286C">
        <w:t>zt dal k</w:t>
      </w:r>
      <w:r>
        <w:t xml:space="preserve">o </w:t>
      </w:r>
      <w:r w:rsidRPr="00F52667">
        <w:t>ſ</w:t>
      </w:r>
      <w:r w:rsidR="0012286C">
        <w:t>ze razlea, onje po-</w:t>
      </w:r>
      <w:r w:rsidR="0012286C">
        <w:br/>
        <w:t>mocs vszá</w:t>
      </w:r>
      <w:r>
        <w:t xml:space="preserve">komú, vernim </w:t>
      </w:r>
      <w:r w:rsidRPr="00F52667">
        <w:t>ſ</w:t>
      </w:r>
      <w:r w:rsidR="0012286C">
        <w:t>z</w:t>
      </w:r>
      <w:r>
        <w:t xml:space="preserve">e </w:t>
      </w:r>
      <w:r w:rsidRPr="00F52667">
        <w:t>ſ</w:t>
      </w:r>
      <w:r w:rsidR="0012286C">
        <w:t>z</w:t>
      </w:r>
      <w:r>
        <w:t xml:space="preserve">milűje, </w:t>
      </w:r>
      <w:r w:rsidRPr="003F75C4">
        <w:t xml:space="preserve">Izraela </w:t>
      </w:r>
      <w:r w:rsidR="0012286C">
        <w:t>milosz-</w:t>
      </w:r>
      <w:r>
        <w:br/>
        <w:t xml:space="preserve">tivno oszlobodi zgrehov? </w:t>
      </w:r>
    </w:p>
    <w:p w14:paraId="320343E1" w14:textId="3257FA6B" w:rsidR="00D57747" w:rsidRDefault="00D57747" w:rsidP="0012286C">
      <w:pPr>
        <w:pStyle w:val="teiclosure"/>
      </w:pPr>
      <w:r>
        <w:t>Amen.</w:t>
      </w:r>
    </w:p>
    <w:p w14:paraId="424FEC79" w14:textId="42A91935" w:rsidR="00D57747" w:rsidRPr="0012286C" w:rsidRDefault="0012286C" w:rsidP="0012286C">
      <w:pPr>
        <w:pStyle w:val="Naslov2"/>
      </w:pPr>
      <w:r>
        <w:t>In Festo S. Matthi</w:t>
      </w:r>
      <w:r>
        <w:rPr>
          <w:rFonts w:ascii="ZRCola" w:hAnsi="ZRCola" w:cs="ZRCola"/>
        </w:rPr>
        <w:t>æ</w:t>
      </w:r>
      <w:r w:rsidR="00D57747" w:rsidRPr="0012286C">
        <w:t xml:space="preserve"> </w:t>
      </w:r>
      <w:r w:rsidR="00D57747" w:rsidRPr="0012286C">
        <w:rPr>
          <w:rStyle w:val="teiabbr"/>
          <w:lang w:val="sl-SI"/>
        </w:rPr>
        <w:t>Ap</w:t>
      </w:r>
      <w:r w:rsidRPr="0012286C">
        <w:rPr>
          <w:rStyle w:val="teiabbr"/>
          <w:lang w:val="sl-SI"/>
        </w:rPr>
        <w:t>͠</w:t>
      </w:r>
      <w:r w:rsidR="00D57747" w:rsidRPr="0012286C">
        <w:rPr>
          <w:rStyle w:val="teiabbr"/>
          <w:lang w:val="sl-SI"/>
        </w:rPr>
        <w:t>ti</w:t>
      </w:r>
      <w:r w:rsidR="00D57747" w:rsidRPr="0012286C">
        <w:t xml:space="preserve"> </w:t>
      </w:r>
      <w:r w:rsidR="00D57747" w:rsidRPr="0012286C">
        <w:rPr>
          <w:rStyle w:val="teibibl"/>
          <w:lang w:val="sl-SI"/>
        </w:rPr>
        <w:t>Evanglium Matth II.</w:t>
      </w:r>
      <w:r>
        <w:br/>
        <w:t>V</w:t>
      </w:r>
      <w:r w:rsidR="00D57747" w:rsidRPr="0012286C">
        <w:t>e</w:t>
      </w:r>
      <w:r w:rsidRPr="0012286C">
        <w:t>nite ad me omnes qui laboratris</w:t>
      </w:r>
      <w:r w:rsidRPr="0012286C">
        <w:br/>
      </w:r>
      <w:r w:rsidR="00D57747" w:rsidRPr="0012286C">
        <w:t>Nouta. I</w:t>
      </w:r>
      <w:r>
        <w:t>ertek hozzám</w:t>
      </w:r>
      <w:r w:rsidR="00D57747" w:rsidRPr="0012286C">
        <w:t xml:space="preserve"> </w:t>
      </w:r>
      <w:r w:rsidR="00D57747" w:rsidRPr="003C4DFF">
        <w:rPr>
          <w:rStyle w:val="teiabbr"/>
          <w:lang w:val="sl-SI"/>
        </w:rPr>
        <w:t>Xt</w:t>
      </w:r>
      <w:r w:rsidRPr="003C4DFF">
        <w:rPr>
          <w:rStyle w:val="teiabbr"/>
          <w:lang w:val="sl-SI"/>
        </w:rPr>
        <w:t>͠</w:t>
      </w:r>
      <w:r w:rsidR="00D57747" w:rsidRPr="003C4DFF">
        <w:rPr>
          <w:rStyle w:val="teiabbr"/>
          <w:lang w:val="sl-SI"/>
        </w:rPr>
        <w:t>us</w:t>
      </w:r>
      <w:r>
        <w:t xml:space="preserve"> mondja </w:t>
      </w:r>
      <w:r w:rsidRPr="003C4DFF">
        <w:rPr>
          <w:rStyle w:val="teiabbr"/>
          <w:lang w:val="sl-SI"/>
        </w:rPr>
        <w:t>&amp;c</w:t>
      </w:r>
      <w:r w:rsidR="00D57747" w:rsidRPr="0012286C">
        <w:t>.</w:t>
      </w:r>
    </w:p>
    <w:p w14:paraId="0F2FC0B7" w14:textId="2BB7B263" w:rsidR="00D57747" w:rsidRDefault="003C4DFF" w:rsidP="00D57747">
      <w:r>
        <w:t>1. Hodte k</w:t>
      </w:r>
      <w:r w:rsidR="00D57747">
        <w:t>meni pravi Bosi Szin, vi v</w:t>
      </w:r>
      <w:r w:rsidR="00D57747" w:rsidRPr="00F52667">
        <w:t>ſ</w:t>
      </w:r>
      <w:r>
        <w:t>zi z</w:t>
      </w:r>
      <w:r w:rsidR="00D57747">
        <w:t>grehi</w:t>
      </w:r>
      <w:r w:rsidR="00D57747">
        <w:br/>
        <w:t>obteseni, v</w:t>
      </w:r>
      <w:r w:rsidR="00D57747" w:rsidRPr="00F52667">
        <w:t>ſ</w:t>
      </w:r>
      <w:r>
        <w:t>z</w:t>
      </w:r>
      <w:r w:rsidR="00D57747">
        <w:t xml:space="preserve">i ludje </w:t>
      </w:r>
      <w:r w:rsidR="00D57747" w:rsidRPr="00F52667">
        <w:t>ſ</w:t>
      </w:r>
      <w:r>
        <w:t>ztá</w:t>
      </w:r>
      <w:r w:rsidR="00D57747">
        <w:t xml:space="preserve">ri imladi, i vam </w:t>
      </w:r>
      <w:r w:rsidR="00D57747" w:rsidRPr="00F52667">
        <w:t>ſ</w:t>
      </w:r>
      <w:r>
        <w:t>csém</w:t>
      </w:r>
      <w:r w:rsidR="00D57747">
        <w:t xml:space="preserve"> dat</w:t>
      </w:r>
      <w:r>
        <w:t>i</w:t>
      </w:r>
      <w:r>
        <w:br/>
        <w:t>kai imam, vűpaitesze terdno v</w:t>
      </w:r>
      <w:r w:rsidR="00D57747">
        <w:t xml:space="preserve">meni </w:t>
      </w:r>
      <w:r w:rsidR="00D57747" w:rsidRPr="00F52667">
        <w:t>ſ</w:t>
      </w:r>
      <w:r>
        <w:t>csém vám zvrá-</w:t>
      </w:r>
      <w:r w:rsidR="00D57747">
        <w:br/>
        <w:t>csiti betege?</w:t>
      </w:r>
    </w:p>
    <w:p w14:paraId="3600EF64" w14:textId="194969A5" w:rsidR="00D57747" w:rsidRDefault="003C4DFF" w:rsidP="00D57747">
      <w:r>
        <w:t>2. Moje já</w:t>
      </w:r>
      <w:r w:rsidR="00D57747">
        <w:t xml:space="preserve">rem kroto </w:t>
      </w:r>
      <w:r w:rsidR="00D57747" w:rsidRPr="00F52667">
        <w:t>ſ</w:t>
      </w:r>
      <w:r>
        <w:t>zlatki, i mojeje bremen leiko,</w:t>
      </w:r>
      <w:r>
        <w:br/>
      </w:r>
      <w:r>
        <w:rPr>
          <w:rFonts w:ascii="ZRCola" w:hAnsi="ZRCola" w:cs="ZRCola"/>
        </w:rPr>
        <w:t>ſ</w:t>
      </w:r>
      <w:r w:rsidR="00D57747">
        <w:t>teri</w:t>
      </w:r>
      <w:r>
        <w:t>je noszi za</w:t>
      </w:r>
      <w:r w:rsidR="00D57747">
        <w:t xml:space="preserve">menov, te bode </w:t>
      </w:r>
      <w:r w:rsidRPr="003C4DFF">
        <w:t>pek</w:t>
      </w:r>
      <w:r w:rsidR="00D57747" w:rsidRPr="003C4DFF">
        <w:t>la</w:t>
      </w:r>
      <w:r w:rsidR="00D57747" w:rsidRPr="00851235">
        <w:rPr>
          <w:color w:val="FF0000"/>
        </w:rPr>
        <w:t xml:space="preserve"> </w:t>
      </w:r>
      <w:r w:rsidR="00D57747" w:rsidRPr="00EC008A">
        <w:t>mentuvan</w:t>
      </w:r>
      <w:r>
        <w:t>, od mé</w:t>
      </w:r>
      <w:r w:rsidR="008B780A">
        <w:t xml:space="preserve">ne </w:t>
      </w:r>
      <w:r w:rsidR="008B780A">
        <w:br/>
        <w:t>bode daruvan i mel bo vNé</w:t>
      </w:r>
      <w:r w:rsidR="00D57747">
        <w:t xml:space="preserve">bi </w:t>
      </w:r>
      <w:r w:rsidR="00D57747" w:rsidRPr="00F52667">
        <w:t>ſ</w:t>
      </w:r>
      <w:r w:rsidR="008B780A">
        <w:t>zvoi szvéti sztá</w:t>
      </w:r>
      <w:r w:rsidR="00D57747">
        <w:t>n</w:t>
      </w:r>
    </w:p>
    <w:p w14:paraId="5CECB108" w14:textId="732F7C0E" w:rsidR="00D57747" w:rsidRDefault="00D57747" w:rsidP="00D57747">
      <w:r>
        <w:t xml:space="preserve">3. Kaiszem terpel ino vcsinil, Oczu </w:t>
      </w:r>
      <w:r w:rsidRPr="00F52667">
        <w:t>ſ</w:t>
      </w:r>
      <w:r w:rsidR="008B780A">
        <w:t>zem voljo napunil,</w:t>
      </w:r>
      <w:r w:rsidR="008B780A">
        <w:br/>
        <w:t>tako vi rávno vcsinite, z</w:t>
      </w:r>
      <w:r>
        <w:t>recsjov zdelom zev</w:t>
      </w:r>
      <w:r w:rsidRPr="00F52667">
        <w:t>ſ</w:t>
      </w:r>
      <w:r w:rsidR="008B780A">
        <w:t>zov mocs-</w:t>
      </w:r>
      <w:r w:rsidR="008B780A">
        <w:br/>
        <w:t xml:space="preserve">jov, po mojoi voli </w:t>
      </w:r>
      <w:r w:rsidR="008B780A">
        <w:rPr>
          <w:rFonts w:ascii="ZRCola" w:hAnsi="ZRCola" w:cs="ZRCola"/>
        </w:rPr>
        <w:t>ſ</w:t>
      </w:r>
      <w:r w:rsidR="008B780A">
        <w:t>ivite táko vi prá</w:t>
      </w:r>
      <w:r>
        <w:t>vo vcsinite</w:t>
      </w:r>
    </w:p>
    <w:p w14:paraId="7F507AB6" w14:textId="69010CC3" w:rsidR="00D57747" w:rsidRDefault="008B780A" w:rsidP="00D57747">
      <w:r>
        <w:t xml:space="preserve">4. Radbi te </w:t>
      </w:r>
      <w:r>
        <w:rPr>
          <w:rFonts w:ascii="ZRCola" w:hAnsi="ZRCola" w:cs="ZRCola"/>
        </w:rPr>
        <w:t>ſ</w:t>
      </w:r>
      <w:r>
        <w:t>zveit zvelicsan bil, da k</w:t>
      </w:r>
      <w:r w:rsidR="00D57747">
        <w:t>risa nescse n</w:t>
      </w:r>
      <w:r>
        <w:t>osziti,</w:t>
      </w:r>
      <w:r>
        <w:br/>
        <w:t>nescse nevole terpeti, kerscseniczi záto terpi Bosi kris</w:t>
      </w:r>
      <w:r>
        <w:br/>
        <w:t xml:space="preserve">muje nosziti, ki </w:t>
      </w:r>
      <w:r>
        <w:rPr>
          <w:rFonts w:ascii="ZRCola" w:hAnsi="ZRCola" w:cs="ZRCola"/>
        </w:rPr>
        <w:t>ſ</w:t>
      </w:r>
      <w:r>
        <w:t>csé péklu Vrágú</w:t>
      </w:r>
      <w:r w:rsidR="00D57747">
        <w:t xml:space="preserve"> vujti?</w:t>
      </w:r>
    </w:p>
    <w:p w14:paraId="4D808D28" w14:textId="77777777" w:rsidR="00D57747" w:rsidRDefault="00D57747" w:rsidP="00D57747">
      <w:r>
        <w:br w:type="page"/>
      </w:r>
    </w:p>
    <w:p w14:paraId="57B406E1" w14:textId="68538B4D" w:rsidR="00D57747" w:rsidRDefault="00D57747" w:rsidP="00D57747">
      <w:r>
        <w:lastRenderedPageBreak/>
        <w:t>/056v/</w:t>
      </w:r>
    </w:p>
    <w:p w14:paraId="6813E97A" w14:textId="3EBB0BB6" w:rsidR="008B780A" w:rsidRPr="00855945" w:rsidRDefault="008B780A" w:rsidP="008B780A">
      <w:pPr>
        <w:pStyle w:val="teifwPageNum"/>
        <w:rPr>
          <w:lang w:val="sl-SI"/>
        </w:rPr>
      </w:pPr>
      <w:r w:rsidRPr="00855945">
        <w:rPr>
          <w:lang w:val="sl-SI"/>
        </w:rPr>
        <w:t>112</w:t>
      </w:r>
    </w:p>
    <w:p w14:paraId="3078CD4A" w14:textId="6AC649D2" w:rsidR="00D57747" w:rsidRDefault="00022C8D" w:rsidP="00D57747">
      <w:r>
        <w:t>5. Ná</w:t>
      </w:r>
      <w:r w:rsidR="00855945">
        <w:t>m vsze sztvári tou szvedocsio, ki sivo vodi ob-</w:t>
      </w:r>
      <w:r w:rsidR="00855945">
        <w:br/>
        <w:t>lá</w:t>
      </w:r>
      <w:r w:rsidR="00D57747">
        <w:t xml:space="preserve">kih, da </w:t>
      </w:r>
      <w:r w:rsidR="00D57747" w:rsidRPr="00913B06">
        <w:rPr>
          <w:rStyle w:val="teiunclear"/>
          <w:lang w:val="sl-SI"/>
        </w:rPr>
        <w:t>gerlom</w:t>
      </w:r>
      <w:r w:rsidR="00913B06" w:rsidRPr="00913B06">
        <w:rPr>
          <w:rStyle w:val="teiunclear"/>
          <w:lang w:val="sl-SI"/>
        </w:rPr>
        <w:t>in</w:t>
      </w:r>
      <w:r w:rsidR="00D57747" w:rsidRPr="00913B06">
        <w:rPr>
          <w:rStyle w:val="teiunclear"/>
          <w:lang w:val="sl-SI"/>
        </w:rPr>
        <w:t>o</w:t>
      </w:r>
      <w:r w:rsidR="00D57747">
        <w:t xml:space="preserve"> </w:t>
      </w:r>
      <w:r w:rsidR="00913B06">
        <w:t xml:space="preserve">te moke, </w:t>
      </w:r>
      <w:r w:rsidR="00913B06">
        <w:rPr>
          <w:rFonts w:ascii="ZRCola" w:hAnsi="ZRCola" w:cs="ZRCola"/>
        </w:rPr>
        <w:t>ſ</w:t>
      </w:r>
      <w:r w:rsidR="00D57747">
        <w:t>to nescse za ime</w:t>
      </w:r>
      <w:r w:rsidR="00D57747">
        <w:br/>
        <w:t>Bo</w:t>
      </w:r>
      <w:r w:rsidR="00D57747" w:rsidRPr="00F52667">
        <w:t>ſ</w:t>
      </w:r>
      <w:r w:rsidR="00913B06">
        <w:t xml:space="preserve">je more potim </w:t>
      </w:r>
      <w:r w:rsidR="00913B06">
        <w:rPr>
          <w:rFonts w:ascii="ZRCola" w:hAnsi="ZRCola" w:cs="ZRCola"/>
        </w:rPr>
        <w:t>ſ</w:t>
      </w:r>
      <w:r w:rsidR="00913B06">
        <w:t>ztráhom vraisim, zteskim mis-</w:t>
      </w:r>
      <w:r w:rsidR="00913B06">
        <w:br/>
        <w:t>lenyem vszak v</w:t>
      </w:r>
      <w:r w:rsidR="00D57747">
        <w:t>mreiti.</w:t>
      </w:r>
    </w:p>
    <w:p w14:paraId="25686AC6" w14:textId="128F4E40" w:rsidR="00D57747" w:rsidRDefault="00D57747" w:rsidP="00D57747">
      <w:r>
        <w:t>6. Dne</w:t>
      </w:r>
      <w:r w:rsidRPr="00F52667">
        <w:t>ſ</w:t>
      </w:r>
      <w:r w:rsidR="00FD628F">
        <w:t xml:space="preserve">zje cslovik lepi mladi, zutra bou na </w:t>
      </w:r>
      <w:r w:rsidR="00FD628F">
        <w:rPr>
          <w:rFonts w:ascii="ZRCola" w:hAnsi="ZRCola" w:cs="ZRCola"/>
        </w:rPr>
        <w:t>ſ</w:t>
      </w:r>
      <w:r w:rsidR="00FD628F">
        <w:t>zmert</w:t>
      </w:r>
      <w:r w:rsidR="00FD628F">
        <w:br/>
        <w:t>betesen, nemre</w:t>
      </w:r>
      <w:r w:rsidRPr="00F52667">
        <w:t>ſ</w:t>
      </w:r>
      <w:r w:rsidR="00FD628F">
        <w:t>z</w:t>
      </w:r>
      <w:r>
        <w:t xml:space="preserve">e </w:t>
      </w:r>
      <w:r w:rsidRPr="00F52667">
        <w:t>ſ</w:t>
      </w:r>
      <w:r w:rsidR="00FD628F">
        <w:t>zmerti vui</w:t>
      </w:r>
      <w:r>
        <w:t>gnoti, glih kako rosa vu</w:t>
      </w:r>
      <w:r>
        <w:br/>
      </w:r>
      <w:r w:rsidRPr="00FD628F">
        <w:t>pouli</w:t>
      </w:r>
      <w:r>
        <w:t xml:space="preserve">, tako se </w:t>
      </w:r>
      <w:commentRangeStart w:id="18"/>
      <w:r w:rsidRPr="00FD628F">
        <w:t>cslek</w:t>
      </w:r>
      <w:r w:rsidRPr="00A51B0F">
        <w:rPr>
          <w:color w:val="FF0000"/>
        </w:rPr>
        <w:t xml:space="preserve"> </w:t>
      </w:r>
      <w:commentRangeEnd w:id="18"/>
      <w:r w:rsidR="00FD628F">
        <w:rPr>
          <w:rStyle w:val="Pripombasklic"/>
        </w:rPr>
        <w:commentReference w:id="18"/>
      </w:r>
      <w:r>
        <w:t>mora leipi, vu terdom hipi zginoti?</w:t>
      </w:r>
    </w:p>
    <w:p w14:paraId="31D4EE12" w14:textId="289F6F1A" w:rsidR="00D57747" w:rsidRDefault="00DB3105" w:rsidP="00D57747">
      <w:r>
        <w:t>7. Nikomu blá</w:t>
      </w:r>
      <w:r w:rsidR="00D57747">
        <w:t>go ne haszni, gizda mladoszt ti ne haszni,</w:t>
      </w:r>
      <w:r w:rsidR="00D57747">
        <w:br/>
        <w:t>ar mi moremo v</w:t>
      </w:r>
      <w:r w:rsidR="00D57747" w:rsidRPr="00F52667">
        <w:t>ſ</w:t>
      </w:r>
      <w:r w:rsidR="0047668D">
        <w:t>zi vmreiti, dabi dáli zlá</w:t>
      </w:r>
      <w:r w:rsidR="00D57747">
        <w:t xml:space="preserve">to </w:t>
      </w:r>
      <w:r w:rsidR="00D57747" w:rsidRPr="00F52667">
        <w:t>ſ</w:t>
      </w:r>
      <w:r w:rsidR="0047668D">
        <w:t>zrebro, ino</w:t>
      </w:r>
      <w:r w:rsidR="0047668D">
        <w:br/>
        <w:t>to vszacskovo blá</w:t>
      </w:r>
      <w:r w:rsidR="00D57747">
        <w:t>go, vu zemlo poiti moremo?</w:t>
      </w:r>
    </w:p>
    <w:p w14:paraId="50BDEE99" w14:textId="1CECB0A9" w:rsidR="00D57747" w:rsidRDefault="005969CB" w:rsidP="00D57747">
      <w:r>
        <w:t>8. Modri modroszt ne obrá</w:t>
      </w:r>
      <w:r w:rsidR="00D57747">
        <w:t xml:space="preserve">ni, ni </w:t>
      </w:r>
      <w:r w:rsidR="00D57747" w:rsidRPr="00F52667">
        <w:t>ſ</w:t>
      </w:r>
      <w:r>
        <w:t>zveczka dika ne haszni,</w:t>
      </w:r>
      <w:r>
        <w:br/>
        <w:t>árje lűdé</w:t>
      </w:r>
      <w:r w:rsidR="00D57747">
        <w:t>m vszeim pomrei</w:t>
      </w:r>
      <w:r w:rsidR="000E1FD6">
        <w:t>ti, k</w:t>
      </w:r>
      <w:r w:rsidR="00D57747">
        <w:t>i za Je</w:t>
      </w:r>
      <w:r w:rsidR="00D57747" w:rsidRPr="00F52667">
        <w:t>ſ</w:t>
      </w:r>
      <w:r w:rsidR="00D57747">
        <w:t>u</w:t>
      </w:r>
      <w:r w:rsidR="000E1FD6">
        <w:t>ſs</w:t>
      </w:r>
      <w:r w:rsidR="00D57747">
        <w:t xml:space="preserve">a ne </w:t>
      </w:r>
      <w:r w:rsidR="00D57747" w:rsidRPr="00F52667">
        <w:t>ſ</w:t>
      </w:r>
      <w:r w:rsidR="000E1FD6">
        <w:t>zterpi,</w:t>
      </w:r>
      <w:r w:rsidR="000E1FD6">
        <w:br/>
        <w:t>dokecsje vnyega miloszti, vszigdá</w:t>
      </w:r>
      <w:r w:rsidR="00D57747">
        <w:t>r mertvomu biti?</w:t>
      </w:r>
    </w:p>
    <w:p w14:paraId="2177370E" w14:textId="059D28D6" w:rsidR="00D57747" w:rsidRDefault="00D57747" w:rsidP="00D57747">
      <w:r>
        <w:t xml:space="preserve">9. Te </w:t>
      </w:r>
      <w:r w:rsidRPr="00F52667">
        <w:t>ſ</w:t>
      </w:r>
      <w:r w:rsidR="000E1FD6">
        <w:t>z</w:t>
      </w:r>
      <w:r>
        <w:t>merti</w:t>
      </w:r>
      <w:r w:rsidR="000E1FD6">
        <w:t>sz</w:t>
      </w:r>
      <w:r>
        <w:t>e ve</w:t>
      </w:r>
      <w:r w:rsidRPr="00F52667">
        <w:t>ſ</w:t>
      </w:r>
      <w:r w:rsidR="000E1FD6">
        <w:t>z</w:t>
      </w:r>
      <w:r>
        <w:t xml:space="preserve"> </w:t>
      </w:r>
      <w:r w:rsidRPr="00F52667">
        <w:t>ſ</w:t>
      </w:r>
      <w:r w:rsidR="000E1FD6">
        <w:t xml:space="preserve">zveit </w:t>
      </w:r>
      <w:r w:rsidR="000E1FD6">
        <w:rPr>
          <w:rFonts w:ascii="ZRCola" w:hAnsi="ZRCola" w:cs="ZRCola"/>
        </w:rPr>
        <w:t>ſ</w:t>
      </w:r>
      <w:r w:rsidR="000E1FD6">
        <w:t>ztrá</w:t>
      </w:r>
      <w:r w:rsidRPr="00F52667">
        <w:t>ſ</w:t>
      </w:r>
      <w:r>
        <w:t>si, gda pocsne moke</w:t>
      </w:r>
      <w:r>
        <w:br/>
        <w:t>terpeti, teda scse Bogú prav biti, ali sze boim mi</w:t>
      </w:r>
      <w:r w:rsidR="000E1FD6">
        <w:t>loszt</w:t>
      </w:r>
      <w:r w:rsidR="000E1FD6">
        <w:br/>
        <w:t>to prek bode od nyega vzéta dalkomu bou vuhá</w:t>
      </w:r>
      <w:r>
        <w:t>jala?</w:t>
      </w:r>
    </w:p>
    <w:p w14:paraId="7587D4E5" w14:textId="34C1AA34" w:rsidR="00D57747" w:rsidRDefault="00D57747" w:rsidP="00D57747">
      <w:r>
        <w:t>10. Merkai</w:t>
      </w:r>
      <w:r w:rsidR="000E1FD6">
        <w:t xml:space="preserve">te </w:t>
      </w:r>
      <w:r w:rsidR="000E1FD6">
        <w:rPr>
          <w:rFonts w:ascii="ZRCola" w:hAnsi="ZRCola" w:cs="ZRCola"/>
        </w:rPr>
        <w:t>ſ</w:t>
      </w:r>
      <w:r w:rsidR="000E1FD6">
        <w:t>zinkovi drá</w:t>
      </w:r>
      <w:r>
        <w:t xml:space="preserve">gi, ki </w:t>
      </w:r>
      <w:r w:rsidRPr="00F52667">
        <w:t>ſ</w:t>
      </w:r>
      <w:r w:rsidR="000E1FD6">
        <w:t>z</w:t>
      </w:r>
      <w:r>
        <w:t xml:space="preserve">te </w:t>
      </w:r>
      <w:r w:rsidRPr="00F52667">
        <w:t>ſ</w:t>
      </w:r>
      <w:r w:rsidR="000E1FD6">
        <w:t>z</w:t>
      </w:r>
      <w:r>
        <w:t>e Bogu podáli</w:t>
      </w:r>
      <w:r w:rsidR="000E1FD6">
        <w:t>, te</w:t>
      </w:r>
      <w:r w:rsidR="000E1FD6">
        <w:br/>
        <w:t>moke vá</w:t>
      </w:r>
      <w:r>
        <w:t>m 'sa</w:t>
      </w:r>
      <w:r w:rsidRPr="00D91444">
        <w:rPr>
          <w:rStyle w:val="teidel"/>
          <w:lang w:val="sl-SI"/>
        </w:rPr>
        <w:t>l</w:t>
      </w:r>
      <w:r w:rsidR="000E1FD6" w:rsidRPr="00BA5195">
        <w:rPr>
          <w:rStyle w:val="teiadd"/>
          <w:lang w:val="sl-SI"/>
        </w:rPr>
        <w:t>u</w:t>
      </w:r>
      <w:r w:rsidR="000E1FD6"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 w:rsidR="000E1FD6">
        <w:t>z</w:t>
      </w:r>
      <w:r>
        <w:t>e dersite, nyei</w:t>
      </w:r>
      <w:r w:rsidRPr="00F52667">
        <w:t>ſ</w:t>
      </w:r>
      <w:r w:rsidR="000E1FD6">
        <w:t>z</w:t>
      </w:r>
      <w:r w:rsidR="00BA5195">
        <w:t>e</w:t>
      </w:r>
      <w:r w:rsidR="00BA5195">
        <w:br/>
        <w:t>nai vis</w:t>
      </w:r>
      <w:r w:rsidR="00BA5195">
        <w:rPr>
          <w:rFonts w:ascii="ZRCola" w:hAnsi="ZRCola" w:cs="ZRCola"/>
        </w:rPr>
        <w:t>ſ</w:t>
      </w:r>
      <w:r w:rsidR="00BA5195">
        <w:t>a radujte, od Boga plá</w:t>
      </w:r>
      <w:r>
        <w:t>cso vzemete?</w:t>
      </w:r>
    </w:p>
    <w:p w14:paraId="76FF59F6" w14:textId="77777777" w:rsidR="00D57747" w:rsidRDefault="00D57747" w:rsidP="00D57747">
      <w:r>
        <w:br w:type="page"/>
      </w:r>
    </w:p>
    <w:p w14:paraId="3D2B2D7A" w14:textId="39CE707C" w:rsidR="00D57747" w:rsidRDefault="00D57747" w:rsidP="00D57747">
      <w:r w:rsidRPr="008D326E">
        <w:lastRenderedPageBreak/>
        <w:t>/057r/</w:t>
      </w:r>
    </w:p>
    <w:p w14:paraId="3FBE26A4" w14:textId="029BD00B" w:rsidR="009D0F01" w:rsidRPr="00046E83" w:rsidRDefault="009D0F01" w:rsidP="009D0F01">
      <w:pPr>
        <w:pStyle w:val="teifwPageNum"/>
        <w:rPr>
          <w:lang w:val="sl-SI"/>
        </w:rPr>
      </w:pPr>
      <w:r w:rsidRPr="00046E83">
        <w:rPr>
          <w:lang w:val="sl-SI"/>
        </w:rPr>
        <w:t>113</w:t>
      </w:r>
    </w:p>
    <w:p w14:paraId="3C7C6595" w14:textId="3376ADDC" w:rsidR="00D57747" w:rsidRDefault="00046E83" w:rsidP="00D57747">
      <w:r>
        <w:t xml:space="preserve">11. Ne csinte hűda za hűdo, </w:t>
      </w:r>
      <w:r>
        <w:rPr>
          <w:rFonts w:ascii="ZRCola" w:hAnsi="ZRCola" w:cs="ZRCola"/>
        </w:rPr>
        <w:t>ſ</w:t>
      </w:r>
      <w:r>
        <w:t>ivite Bogú</w:t>
      </w:r>
      <w:r w:rsidR="00D57747">
        <w:t xml:space="preserve"> vugodno, </w:t>
      </w:r>
      <w:r w:rsidR="00D57747" w:rsidRPr="00F52667">
        <w:t>ſ</w:t>
      </w:r>
      <w:r>
        <w:t>zvei-</w:t>
      </w:r>
      <w:r w:rsidR="00D57747">
        <w:br/>
        <w:t xml:space="preserve">tu </w:t>
      </w:r>
      <w:r w:rsidR="00D57747" w:rsidRPr="00F52667">
        <w:t>ſ</w:t>
      </w:r>
      <w:r>
        <w:t>ze v</w:t>
      </w:r>
      <w:r w:rsidR="00D57747">
        <w:t xml:space="preserve">roke ne daite, voljo na Boga </w:t>
      </w:r>
      <w:r w:rsidR="00D57747" w:rsidRPr="00F52667">
        <w:t>ſ</w:t>
      </w:r>
      <w:r>
        <w:t>zlonite, po voszk</w:t>
      </w:r>
      <w:r w:rsidR="00D57747">
        <w:t>oi</w:t>
      </w:r>
      <w:r w:rsidR="00D57747">
        <w:br/>
        <w:t xml:space="preserve">poti hodite, Bog te </w:t>
      </w:r>
      <w:r w:rsidR="00D57747" w:rsidRPr="00F52667">
        <w:t>ſ</w:t>
      </w:r>
      <w:r>
        <w:t>z</w:t>
      </w:r>
      <w:r w:rsidR="00D57747">
        <w:t>veit kastigal bode?</w:t>
      </w:r>
    </w:p>
    <w:p w14:paraId="0B51CAD1" w14:textId="52E1D086" w:rsidR="00D57747" w:rsidRDefault="00046E83" w:rsidP="00D57747">
      <w:r>
        <w:t>12. Da bi po vas</w:t>
      </w:r>
      <w:r>
        <w:rPr>
          <w:rFonts w:ascii="ZRCola" w:hAnsi="ZRCola" w:cs="ZRCola"/>
        </w:rPr>
        <w:t>ſ</w:t>
      </w:r>
      <w:r>
        <w:t>oi miszli slo, zdrávje mládoszt ino blá</w:t>
      </w:r>
      <w:r w:rsidR="00D57747">
        <w:t>go,</w:t>
      </w:r>
      <w:r w:rsidR="00D57747">
        <w:br/>
        <w:t>hűt</w:t>
      </w:r>
      <w:r w:rsidR="00D57747" w:rsidRPr="00046E83">
        <w:rPr>
          <w:rStyle w:val="teiunclear"/>
          <w:lang w:val="sl-SI"/>
        </w:rPr>
        <w:t>z</w:t>
      </w:r>
      <w:r>
        <w:t>obisze omrazilo, záto Bog posle te moke, da tei-</w:t>
      </w:r>
      <w:r>
        <w:br/>
        <w:t>lo prime</w:t>
      </w:r>
      <w:r w:rsidR="00D57747">
        <w:t xml:space="preserve"> kastige, </w:t>
      </w:r>
      <w:r w:rsidRPr="00046E83">
        <w:t>kſ</w:t>
      </w:r>
      <w:r w:rsidR="00D57747" w:rsidRPr="00046E83">
        <w:t>itku</w:t>
      </w:r>
      <w:r w:rsidR="00D57747" w:rsidRPr="001F3726">
        <w:rPr>
          <w:color w:val="FF0000"/>
        </w:rPr>
        <w:t xml:space="preserve"> </w:t>
      </w:r>
      <w:r w:rsidR="00D57747">
        <w:t>obdersano bode.</w:t>
      </w:r>
    </w:p>
    <w:p w14:paraId="5BDE648E" w14:textId="342D1700" w:rsidR="00D57747" w:rsidRDefault="00046E83" w:rsidP="00D57747">
      <w:r>
        <w:t>13.  Á</w:t>
      </w:r>
      <w:r w:rsidR="00D57747">
        <w:t xml:space="preserve">ko vamje te kris smeten, zmiszlite na ogen </w:t>
      </w:r>
      <w:r w:rsidRPr="00046E83">
        <w:t>sá</w:t>
      </w:r>
      <w:r w:rsidR="00D57747" w:rsidRPr="00046E83">
        <w:t>rek</w:t>
      </w:r>
      <w:r w:rsidR="00D57747">
        <w:br/>
        <w:t xml:space="preserve">kam bo moral te </w:t>
      </w:r>
      <w:r w:rsidR="00D57747" w:rsidRPr="00F52667">
        <w:t>ſ</w:t>
      </w:r>
      <w:r>
        <w:t>zveit poiti, z</w:t>
      </w:r>
      <w:r w:rsidR="00D57747">
        <w:t>Dű</w:t>
      </w:r>
      <w:r>
        <w:t>s</w:t>
      </w:r>
      <w:r w:rsidR="00D57747" w:rsidRPr="00F52667">
        <w:t>ſ</w:t>
      </w:r>
      <w:r>
        <w:t>om ztelom tam</w:t>
      </w:r>
      <w:r>
        <w:br/>
        <w:t>terpeti, ino nigdár vun nepriti onde bo moral goreti?</w:t>
      </w:r>
    </w:p>
    <w:p w14:paraId="7DC47100" w14:textId="0C7DEF4B" w:rsidR="00D57747" w:rsidRDefault="00D57747" w:rsidP="00D57747">
      <w:r>
        <w:t>14. Vi pa podzemszega bote, imeli Dűsno ve</w:t>
      </w:r>
      <w:r w:rsidRPr="00F52667">
        <w:t>ſ</w:t>
      </w:r>
      <w:r w:rsidR="006D656C">
        <w:t>zeljé</w:t>
      </w:r>
      <w:r>
        <w:t>, komu</w:t>
      </w:r>
      <w:r>
        <w:br/>
        <w:t>miszliti i meite, je</w:t>
      </w:r>
      <w:r w:rsidR="006D656C">
        <w:t>den jezik nemore zgovoriti, csé</w:t>
      </w:r>
      <w:r w:rsidRPr="00F52667">
        <w:t>ſ</w:t>
      </w:r>
      <w:r w:rsidR="006D656C">
        <w:t>zti</w:t>
      </w:r>
      <w:r w:rsidR="006D656C">
        <w:br/>
        <w:t>Bosje, zkouv vá</w:t>
      </w:r>
      <w:r>
        <w:t>sz Go</w:t>
      </w:r>
      <w:r w:rsidRPr="00F52667">
        <w:t>ſ</w:t>
      </w:r>
      <w:r w:rsidR="006D656C">
        <w:t>z</w:t>
      </w:r>
      <w:r>
        <w:t>pon Bough daruje?</w:t>
      </w:r>
    </w:p>
    <w:p w14:paraId="418581FE" w14:textId="39D8C8FD" w:rsidR="006D656C" w:rsidRDefault="00D57747" w:rsidP="00D57747">
      <w:r>
        <w:t xml:space="preserve">15. </w:t>
      </w:r>
      <w:r w:rsidR="006D656C">
        <w:t>Kai nam</w:t>
      </w:r>
      <w:r>
        <w:t xml:space="preserve">je vekivecsni Bogh, obecsal po </w:t>
      </w:r>
      <w:r w:rsidRPr="00F52667">
        <w:t>ſ</w:t>
      </w:r>
      <w:r w:rsidR="006D656C">
        <w:t>z</w:t>
      </w:r>
      <w:r>
        <w:t xml:space="preserve">vojem </w:t>
      </w:r>
      <w:r w:rsidRPr="00F52667">
        <w:t>ſ</w:t>
      </w:r>
      <w:r w:rsidR="006D656C">
        <w:t>zini?</w:t>
      </w:r>
      <w:r w:rsidR="006D656C">
        <w:br/>
        <w:t>priszegel vu vszvem iméni, tou nám isztina on vsze</w:t>
      </w:r>
      <w:r w:rsidR="006D656C">
        <w:br/>
        <w:t>dá, pripela náz vu Nebé</w:t>
      </w:r>
      <w:r>
        <w:t xml:space="preserve">sza, po </w:t>
      </w:r>
      <w:r w:rsidRPr="00D91444">
        <w:rPr>
          <w:rStyle w:val="teipersName"/>
          <w:lang w:val="sl-SI"/>
        </w:rPr>
        <w:t>Jesuſſi</w:t>
      </w:r>
      <w:r>
        <w:t xml:space="preserve"> </w:t>
      </w:r>
      <w:r w:rsidRPr="00397AEA">
        <w:rPr>
          <w:rStyle w:val="teiabbr"/>
          <w:lang w:val="sl-SI"/>
        </w:rPr>
        <w:t>X</w:t>
      </w:r>
      <w:r w:rsidR="006D656C" w:rsidRPr="00397AEA">
        <w:rPr>
          <w:rStyle w:val="teiabbr"/>
          <w:lang w:val="sl-SI"/>
        </w:rPr>
        <w:t>͠</w:t>
      </w:r>
      <w:r w:rsidRPr="00397AEA">
        <w:rPr>
          <w:rStyle w:val="teiabbr"/>
          <w:lang w:val="sl-SI"/>
        </w:rPr>
        <w:t>tusſi</w:t>
      </w:r>
      <w:r w:rsidRPr="00E8542A">
        <w:t xml:space="preserve"> </w:t>
      </w:r>
    </w:p>
    <w:p w14:paraId="74300FE6" w14:textId="51DDB56A" w:rsidR="00D57747" w:rsidRDefault="00D57747" w:rsidP="006D656C">
      <w:pPr>
        <w:pStyle w:val="teiclosure"/>
      </w:pPr>
      <w:r>
        <w:t>Amen.</w:t>
      </w:r>
    </w:p>
    <w:p w14:paraId="72DED0FB" w14:textId="36404C23" w:rsidR="00D57747" w:rsidRDefault="00DD0632" w:rsidP="00D57747">
      <w:pPr>
        <w:pStyle w:val="Naslov2"/>
      </w:pPr>
      <w:r>
        <w:t xml:space="preserve">Nouta. Bizodalmunk Kristus által </w:t>
      </w:r>
      <w:r w:rsidRPr="00DD0632">
        <w:rPr>
          <w:rStyle w:val="teiabbr"/>
          <w:lang w:val="sl-SI"/>
        </w:rPr>
        <w:t>&amp;c</w:t>
      </w:r>
      <w:r w:rsidR="00D57747" w:rsidRPr="00DD0632">
        <w:rPr>
          <w:rStyle w:val="teiabbr"/>
          <w:lang w:val="sl-SI"/>
        </w:rPr>
        <w:t>.</w:t>
      </w:r>
    </w:p>
    <w:p w14:paraId="690412B6" w14:textId="75B5905D" w:rsidR="00D57747" w:rsidRDefault="00DD0632" w:rsidP="00D57747">
      <w:r w:rsidRPr="002B09BD">
        <w:rPr>
          <w:rStyle w:val="teisupplied"/>
          <w:lang w:val="sl-SI"/>
        </w:rPr>
        <w:t>1.</w:t>
      </w:r>
      <w:r>
        <w:t xml:space="preserve"> </w:t>
      </w:r>
      <w:r w:rsidR="00D57747">
        <w:t xml:space="preserve">Vu </w:t>
      </w:r>
      <w:r w:rsidR="00D57747" w:rsidRPr="00D91444">
        <w:rPr>
          <w:rStyle w:val="teipersName"/>
          <w:lang w:val="sl-SI"/>
        </w:rPr>
        <w:t>Christusſi</w:t>
      </w:r>
      <w:r w:rsidR="00D57747">
        <w:t xml:space="preserve"> v</w:t>
      </w:r>
      <w:r w:rsidR="002B09BD">
        <w:t>u Goszpodni Bogi vűpaimo, da ná</w:t>
      </w:r>
      <w:r w:rsidR="00D57747">
        <w:t>m</w:t>
      </w:r>
      <w:r w:rsidR="00D57747">
        <w:br/>
        <w:t xml:space="preserve">da vsze, kai odnyega zvőrov proszimo, </w:t>
      </w:r>
      <w:r w:rsidR="00D57747" w:rsidRPr="00F52667">
        <w:t>ſ</w:t>
      </w:r>
      <w:r w:rsidR="002B09BD">
        <w:t>zvedosztvo</w:t>
      </w:r>
      <w:r w:rsidR="002B09BD">
        <w:br/>
        <w:t>vu szvétom piszm</w:t>
      </w:r>
      <w:r w:rsidR="00D57747">
        <w:t xml:space="preserve">i, </w:t>
      </w:r>
      <w:r w:rsidR="00D57747" w:rsidRPr="00F52667">
        <w:t>ſ</w:t>
      </w:r>
      <w:r w:rsidR="002B09BD">
        <w:t>z</w:t>
      </w:r>
      <w:r w:rsidR="00D57747">
        <w:t>toga imamo.</w:t>
      </w:r>
    </w:p>
    <w:p w14:paraId="5C4EAEC0" w14:textId="5AB55A42" w:rsidR="00D57747" w:rsidRDefault="002B09BD" w:rsidP="00D57747">
      <w:r>
        <w:t>2. Hodte k</w:t>
      </w:r>
      <w:r w:rsidR="00D57747">
        <w:t>meni vszi nevolni, kiszte gresniczi</w:t>
      </w:r>
    </w:p>
    <w:p w14:paraId="5192E566" w14:textId="77777777" w:rsidR="00D57747" w:rsidRDefault="00D57747" w:rsidP="00D57747">
      <w:r>
        <w:br w:type="page"/>
      </w:r>
    </w:p>
    <w:p w14:paraId="0B77583E" w14:textId="25DA87E8" w:rsidR="00D57747" w:rsidRDefault="00D57747" w:rsidP="00D57747">
      <w:r>
        <w:lastRenderedPageBreak/>
        <w:t>/057v/</w:t>
      </w:r>
    </w:p>
    <w:p w14:paraId="4B9C83F5" w14:textId="290E5CA3" w:rsidR="00733DA5" w:rsidRPr="001A030F" w:rsidRDefault="00733DA5" w:rsidP="00733DA5">
      <w:pPr>
        <w:pStyle w:val="teifwPageNum"/>
        <w:rPr>
          <w:lang w:val="sl-SI"/>
        </w:rPr>
      </w:pPr>
      <w:r w:rsidRPr="001A030F">
        <w:rPr>
          <w:lang w:val="sl-SI"/>
        </w:rPr>
        <w:t>114</w:t>
      </w:r>
    </w:p>
    <w:p w14:paraId="7C81025C" w14:textId="008F8FAF" w:rsidR="00D57747" w:rsidRDefault="001A030F" w:rsidP="00D57747">
      <w:r w:rsidRPr="001A030F">
        <w:t>z</w:t>
      </w:r>
      <w:r>
        <w:t xml:space="preserve"> v</w:t>
      </w:r>
      <w:r w:rsidR="00D57747">
        <w:t>nogimi va</w:t>
      </w:r>
      <w:r>
        <w:t>s</w:t>
      </w:r>
      <w:r w:rsidR="00D57747" w:rsidRPr="00F52667">
        <w:t>ſ</w:t>
      </w:r>
      <w:r w:rsidR="00D57747">
        <w:t xml:space="preserve">imi grehi </w:t>
      </w:r>
      <w:r>
        <w:t>szte obteseni, pocsitek</w:t>
      </w:r>
      <w:r w:rsidR="00D57747">
        <w:t xml:space="preserve"> vecs</w:t>
      </w:r>
      <w:r>
        <w:t>n</w:t>
      </w:r>
      <w:r w:rsidR="00D57747">
        <w:t>i</w:t>
      </w:r>
      <w:r w:rsidR="00D57747">
        <w:br/>
        <w:t>hocsete pri meni naiti.</w:t>
      </w:r>
    </w:p>
    <w:p w14:paraId="7C447A54" w14:textId="32F71DEA" w:rsidR="00D57747" w:rsidRDefault="001A030F" w:rsidP="00D57747">
      <w:r>
        <w:t>3. Rá</w:t>
      </w:r>
      <w:r w:rsidR="00185164">
        <w:t>vno kakszi vzá</w:t>
      </w:r>
      <w:r w:rsidR="00D57747">
        <w:t>log tvoje reic</w:t>
      </w:r>
      <w:r w:rsidR="00185164">
        <w:t>si nám dával, vnye-</w:t>
      </w:r>
      <w:r w:rsidR="00D57747">
        <w:br/>
        <w:t xml:space="preserve">ga ime </w:t>
      </w:r>
      <w:r w:rsidR="00185164">
        <w:t>kai proszimo, to nam on vsze dá nyegova</w:t>
      </w:r>
      <w:r w:rsidR="00185164">
        <w:br/>
        <w:t xml:space="preserve">reics blagoszlovi, natom </w:t>
      </w:r>
      <w:r w:rsidR="00185164">
        <w:rPr>
          <w:rFonts w:ascii="ZRCola" w:hAnsi="ZRCola" w:cs="ZRCola"/>
        </w:rPr>
        <w:t>ſ</w:t>
      </w:r>
      <w:r w:rsidR="00D57747">
        <w:t>zveiti vsza.</w:t>
      </w:r>
    </w:p>
    <w:p w14:paraId="6A15F2E8" w14:textId="3124DF65" w:rsidR="00D57747" w:rsidRDefault="00185164" w:rsidP="00185164">
      <w:r>
        <w:t>4. Oh kakoie leipi najem toga záloga, ár</w:t>
      </w:r>
      <w:r w:rsidR="00D57747">
        <w:t xml:space="preserve"> nemamo</w:t>
      </w:r>
      <w:r w:rsidR="00D57747">
        <w:br/>
        <w:t>na tom sz</w:t>
      </w:r>
      <w:r>
        <w:t>veiti vecs vűpanya, i prout vrá</w:t>
      </w:r>
      <w:r w:rsidR="00D57747">
        <w:t>gu</w:t>
      </w:r>
      <w:r w:rsidR="00D57747">
        <w:br/>
        <w:t>Dű</w:t>
      </w:r>
      <w:r w:rsidR="00D57747" w:rsidRPr="00F52667">
        <w:t>ſſ</w:t>
      </w:r>
      <w:r w:rsidR="00D57747">
        <w:t>am nas</w:t>
      </w:r>
      <w:r w:rsidR="00D57747" w:rsidRPr="00F52667">
        <w:t>ſ</w:t>
      </w:r>
      <w:r>
        <w:t>im vé</w:t>
      </w:r>
      <w:r w:rsidR="00D57747">
        <w:t xml:space="preserve">ksega </w:t>
      </w:r>
      <w:commentRangeStart w:id="19"/>
      <w:r w:rsidR="00D57747" w:rsidRPr="00185164">
        <w:t>paisa</w:t>
      </w:r>
      <w:commentRangeEnd w:id="19"/>
      <w:r w:rsidRPr="00185164">
        <w:commentReference w:id="19"/>
      </w:r>
      <w:r w:rsidR="00D57747">
        <w:t>.</w:t>
      </w:r>
    </w:p>
    <w:p w14:paraId="67149B00" w14:textId="772E7796" w:rsidR="00D57747" w:rsidRDefault="00D57747" w:rsidP="00D57747">
      <w:r>
        <w:t>5. Da vidis dobro v</w:t>
      </w:r>
      <w:r w:rsidR="00176419">
        <w:t>erni cslovik</w:t>
      </w:r>
      <w:r>
        <w:t xml:space="preserve"> ne odűriga, ztve</w:t>
      </w:r>
      <w:r>
        <w:br/>
        <w:t>velike neverno</w:t>
      </w:r>
      <w:r w:rsidRPr="00F52667">
        <w:t>ſ</w:t>
      </w:r>
      <w:r>
        <w:t>zti ne osztaviga pocskai malo</w:t>
      </w:r>
      <w:r>
        <w:br/>
        <w:t>kai ga proszis, toti on vsze dá.</w:t>
      </w:r>
    </w:p>
    <w:p w14:paraId="1C8B3E59" w14:textId="18207DF2" w:rsidR="00D57747" w:rsidRDefault="00176419" w:rsidP="00D57747">
      <w:r w:rsidRPr="00176419">
        <w:rPr>
          <w:rStyle w:val="teisupplied"/>
          <w:lang w:val="sl-SI"/>
        </w:rPr>
        <w:t>6.</w:t>
      </w:r>
      <w:r>
        <w:t xml:space="preserve"> Záto leprai on odláſs</w:t>
      </w:r>
      <w:r w:rsidR="00D57747">
        <w:t xml:space="preserve">a, </w:t>
      </w:r>
      <w:r w:rsidR="00D57747" w:rsidRPr="00F52667">
        <w:t>ſ</w:t>
      </w:r>
      <w:r>
        <w:t>zve obecsanye, dabi nas-</w:t>
      </w:r>
      <w:r w:rsidR="00D57747">
        <w:br/>
        <w:t xml:space="preserve">se </w:t>
      </w:r>
      <w:r w:rsidR="00D57747" w:rsidRPr="00F52667">
        <w:t>ſ</w:t>
      </w:r>
      <w:r>
        <w:t>zercze zdigel na zdihávanye, i dabi ná</w:t>
      </w:r>
      <w:r w:rsidR="00D57747">
        <w:t>sz</w:t>
      </w:r>
      <w:r w:rsidR="00D57747">
        <w:br/>
        <w:t>podicsti mogel na molitve?</w:t>
      </w:r>
    </w:p>
    <w:p w14:paraId="24E38CAA" w14:textId="061E9A79" w:rsidR="00D57747" w:rsidRDefault="00176419" w:rsidP="00D57747">
      <w:r w:rsidRPr="00176419">
        <w:rPr>
          <w:rStyle w:val="teisupplied"/>
          <w:lang w:val="sl-SI"/>
        </w:rPr>
        <w:t>7.</w:t>
      </w:r>
      <w:r>
        <w:t xml:space="preserve"> Zná</w:t>
      </w:r>
      <w:r w:rsidR="00D57747">
        <w:t>s da decza proszi krűha od hűda</w:t>
      </w:r>
      <w:r>
        <w:t xml:space="preserve"> Ocza,</w:t>
      </w:r>
      <w:r>
        <w:br/>
        <w:t>meszt krűha on nyim nedá dobro zná</w:t>
      </w:r>
      <w:r w:rsidR="00D57747">
        <w:t xml:space="preserve">s </w:t>
      </w:r>
      <w:r w:rsidR="00D57747" w:rsidRPr="000B28E9">
        <w:t>kamna</w:t>
      </w:r>
      <w:r>
        <w:t>,</w:t>
      </w:r>
      <w:r>
        <w:br/>
        <w:t>z</w:t>
      </w:r>
      <w:r w:rsidR="00D57747">
        <w:t>kelikim bole potreboucse Goszpon na</w:t>
      </w:r>
      <w:r w:rsidR="00D57747" w:rsidRPr="00F52667">
        <w:t>ſſ</w:t>
      </w:r>
      <w:r>
        <w:t>e zná</w:t>
      </w:r>
      <w:r w:rsidR="00D57747">
        <w:t>.</w:t>
      </w:r>
    </w:p>
    <w:p w14:paraId="48980F4D" w14:textId="061AE559" w:rsidR="00D57747" w:rsidRDefault="00176419" w:rsidP="00D57747">
      <w:r w:rsidRPr="000B28E9">
        <w:rPr>
          <w:rStyle w:val="teisupplied"/>
          <w:lang w:val="sl-SI"/>
        </w:rPr>
        <w:t>8.</w:t>
      </w:r>
      <w:r>
        <w:t xml:space="preserve"> </w:t>
      </w:r>
      <w:r w:rsidR="00D57747">
        <w:t xml:space="preserve">Oh kak noszi </w:t>
      </w:r>
      <w:r w:rsidR="00D57747" w:rsidRPr="000B28E9">
        <w:rPr>
          <w:rStyle w:val="teipersName"/>
          <w:lang w:val="sl-SI"/>
        </w:rPr>
        <w:t xml:space="preserve">Jesus </w:t>
      </w:r>
      <w:r w:rsidR="00D57747" w:rsidRPr="000B28E9">
        <w:rPr>
          <w:rStyle w:val="teiabbr"/>
          <w:lang w:val="sl-SI"/>
        </w:rPr>
        <w:t>X</w:t>
      </w:r>
      <w:r w:rsidR="000B28E9" w:rsidRPr="000B28E9">
        <w:rPr>
          <w:rStyle w:val="teiabbr"/>
          <w:lang w:val="sl-SI"/>
        </w:rPr>
        <w:t>͠</w:t>
      </w:r>
      <w:r w:rsidR="00D57747" w:rsidRPr="000B28E9">
        <w:rPr>
          <w:rStyle w:val="teiabbr"/>
          <w:lang w:val="sl-SI"/>
        </w:rPr>
        <w:t>tus</w:t>
      </w:r>
      <w:r w:rsidR="00D57747">
        <w:t xml:space="preserve"> </w:t>
      </w:r>
      <w:r w:rsidR="000B28E9">
        <w:t>na náz</w:t>
      </w:r>
      <w:r w:rsidR="00D57747">
        <w:t xml:space="preserve"> v</w:t>
      </w:r>
      <w:r w:rsidR="00D57747" w:rsidRPr="00F52667">
        <w:t>ſ</w:t>
      </w:r>
      <w:r w:rsidR="000B28E9">
        <w:t>z</w:t>
      </w:r>
      <w:r w:rsidR="00D57747">
        <w:t>o pa</w:t>
      </w:r>
      <w:r w:rsidR="00D57747" w:rsidRPr="00F52667">
        <w:t>ſ</w:t>
      </w:r>
      <w:r w:rsidR="000B28E9">
        <w:t>zko,</w:t>
      </w:r>
      <w:r w:rsidR="000B28E9">
        <w:br/>
        <w:t>á</w:t>
      </w:r>
      <w:r w:rsidR="00D57747">
        <w:t xml:space="preserve">rje pasztir posztal </w:t>
      </w:r>
      <w:r w:rsidR="00D57747" w:rsidRPr="00F52667">
        <w:t>ſ</w:t>
      </w:r>
      <w:r w:rsidR="000B28E9">
        <w:t>z</w:t>
      </w:r>
      <w:r w:rsidR="00D57747">
        <w:t>voim o</w:t>
      </w:r>
      <w:r w:rsidR="000B28E9">
        <w:t>vcsiczam verno, i</w:t>
      </w:r>
      <w:r w:rsidR="000B28E9">
        <w:br/>
        <w:t>molisze za nász, Oczú vNebé</w:t>
      </w:r>
      <w:r w:rsidR="00D57747">
        <w:t xml:space="preserve">szi </w:t>
      </w:r>
      <w:commentRangeStart w:id="20"/>
      <w:r w:rsidR="000B28E9" w:rsidRPr="000B28E9">
        <w:t>k</w:t>
      </w:r>
      <w:r w:rsidR="00D57747" w:rsidRPr="000B28E9">
        <w:t>roto</w:t>
      </w:r>
      <w:commentRangeEnd w:id="20"/>
      <w:r w:rsidR="000B28E9">
        <w:rPr>
          <w:rStyle w:val="Pripombasklic"/>
        </w:rPr>
        <w:commentReference w:id="20"/>
      </w:r>
      <w:r w:rsidR="00D57747">
        <w:t>.</w:t>
      </w:r>
    </w:p>
    <w:p w14:paraId="0C8FE9FF" w14:textId="0699D4C7" w:rsidR="00D57747" w:rsidRDefault="000B28E9" w:rsidP="00D57747">
      <w:r w:rsidRPr="00587DCC">
        <w:rPr>
          <w:rStyle w:val="teisupplied"/>
          <w:lang w:val="sl-SI"/>
        </w:rPr>
        <w:t>9.</w:t>
      </w:r>
      <w:r>
        <w:t xml:space="preserve"> </w:t>
      </w:r>
      <w:r w:rsidR="00D57747">
        <w:t>Ar kakj</w:t>
      </w:r>
      <w:r w:rsidR="00587DCC">
        <w:t>e niscse nei mogel za nász terpeti, tem</w:t>
      </w:r>
      <w:r w:rsidR="00587DCC">
        <w:br/>
        <w:t>zá</w:t>
      </w:r>
      <w:r w:rsidR="00D57747">
        <w:t>kono</w:t>
      </w:r>
      <w:r w:rsidR="00587DCC">
        <w:t>m drűgi nemre ni zvelicsiti, zá</w:t>
      </w:r>
      <w:r w:rsidR="00D57747">
        <w:t>to</w:t>
      </w:r>
      <w:r w:rsidR="00D57747">
        <w:br/>
        <w:t xml:space="preserve">nam </w:t>
      </w:r>
      <w:r w:rsidR="00D57747" w:rsidRPr="00F52667">
        <w:t>ſ</w:t>
      </w:r>
      <w:r w:rsidR="00587DCC">
        <w:t>ze nepotrebno v</w:t>
      </w:r>
      <w:r w:rsidR="00D57747">
        <w:t>drűge vűpati.</w:t>
      </w:r>
    </w:p>
    <w:p w14:paraId="08109A21" w14:textId="77777777" w:rsidR="00D57747" w:rsidRDefault="00D57747" w:rsidP="00D57747">
      <w:r>
        <w:br w:type="page"/>
      </w:r>
    </w:p>
    <w:p w14:paraId="7FF5AA31" w14:textId="35DC7E77" w:rsidR="00D57747" w:rsidRDefault="00D57747" w:rsidP="00D57747">
      <w:r>
        <w:lastRenderedPageBreak/>
        <w:t>/058r/</w:t>
      </w:r>
    </w:p>
    <w:p w14:paraId="66EC6808" w14:textId="2C3911AC" w:rsidR="006A0CD0" w:rsidRPr="00C238B1" w:rsidRDefault="006A0CD0" w:rsidP="006A0CD0">
      <w:pPr>
        <w:pStyle w:val="teifwPageNum"/>
        <w:rPr>
          <w:lang w:val="sl-SI"/>
        </w:rPr>
      </w:pPr>
      <w:r w:rsidRPr="00C238B1">
        <w:rPr>
          <w:lang w:val="sl-SI"/>
        </w:rPr>
        <w:t>115</w:t>
      </w:r>
    </w:p>
    <w:p w14:paraId="0E8F2193" w14:textId="2961DD56" w:rsidR="00D57747" w:rsidRDefault="00C238B1" w:rsidP="00D57747">
      <w:r>
        <w:t>10. Kisze zá</w:t>
      </w:r>
      <w:r w:rsidR="00D57747">
        <w:t xml:space="preserve">to </w:t>
      </w:r>
      <w:r w:rsidR="00D57747" w:rsidRPr="00F52667">
        <w:t>ſ</w:t>
      </w:r>
      <w:r w:rsidR="00D57747">
        <w:t xml:space="preserve">zercza </w:t>
      </w:r>
      <w:r w:rsidR="00D57747" w:rsidRPr="00F52667">
        <w:t>ſ</w:t>
      </w:r>
      <w:r w:rsidR="00D57747">
        <w:t>zvega, Bogu molio, za vrednoszt</w:t>
      </w:r>
      <w:r w:rsidR="00D57747">
        <w:br/>
      </w:r>
      <w:r w:rsidR="00D57747" w:rsidRPr="00C238B1">
        <w:rPr>
          <w:rStyle w:val="teiabbr"/>
          <w:lang w:val="sl-SI"/>
        </w:rPr>
        <w:t xml:space="preserve">Xtusſa </w:t>
      </w:r>
      <w:r>
        <w:t>vszigdár szl</w:t>
      </w:r>
      <w:r w:rsidR="00D57747">
        <w:t>i</w:t>
      </w:r>
      <w:r w:rsidR="00D57747" w:rsidRPr="00F52667">
        <w:t>ſſ</w:t>
      </w:r>
      <w:r w:rsidR="00D57747">
        <w:t xml:space="preserve">ani bodo, i od </w:t>
      </w:r>
      <w:r w:rsidR="00D57747" w:rsidRPr="00F52667">
        <w:t>ſ</w:t>
      </w:r>
      <w:r>
        <w:t>zvétoga Dűhá-</w:t>
      </w:r>
      <w:r w:rsidR="00D57747">
        <w:br/>
        <w:t>sze blagoszlovio.</w:t>
      </w:r>
    </w:p>
    <w:p w14:paraId="574D774C" w14:textId="77777777" w:rsidR="00C238B1" w:rsidRDefault="00D57747" w:rsidP="00D57747">
      <w:r>
        <w:t>11. Hvala boidi na viszi</w:t>
      </w:r>
      <w:r w:rsidR="00C238B1">
        <w:t>ni Goszpodnu Bogu, Oczu</w:t>
      </w:r>
      <w:r w:rsidR="00C238B1">
        <w:br/>
        <w:t xml:space="preserve">Szinu, </w:t>
      </w:r>
      <w:r w:rsidR="00C238B1">
        <w:rPr>
          <w:rFonts w:ascii="ZRCola" w:hAnsi="ZRCola" w:cs="ZRCola"/>
        </w:rPr>
        <w:t>ſ</w:t>
      </w:r>
      <w:r w:rsidR="00C238B1">
        <w:t>nyima navkűp szvétomu Dűhu, právo-</w:t>
      </w:r>
      <w:r w:rsidR="00C238B1">
        <w:br/>
        <w:t xml:space="preserve">mu </w:t>
      </w:r>
      <w:r w:rsidR="00C238B1">
        <w:rPr>
          <w:rFonts w:ascii="ZRCola" w:hAnsi="ZRCola" w:cs="ZRCola"/>
        </w:rPr>
        <w:t>ſ</w:t>
      </w:r>
      <w:r w:rsidR="00C238B1">
        <w:t>zvé</w:t>
      </w:r>
      <w:r>
        <w:t>tomu Troi</w:t>
      </w:r>
      <w:r w:rsidRPr="00F52667">
        <w:t>ſ</w:t>
      </w:r>
      <w:r w:rsidR="00C238B1">
        <w:t>ztvo jednomu Bogu</w:t>
      </w:r>
      <w:r>
        <w:t xml:space="preserve">. </w:t>
      </w:r>
    </w:p>
    <w:p w14:paraId="1309358C" w14:textId="77777777" w:rsidR="00C238B1" w:rsidRDefault="00D57747" w:rsidP="00C238B1">
      <w:pPr>
        <w:pStyle w:val="teiclosure"/>
      </w:pPr>
      <w:r>
        <w:t>Amen.</w:t>
      </w:r>
    </w:p>
    <w:p w14:paraId="2407BCFA" w14:textId="55815FC5" w:rsidR="00D57747" w:rsidRPr="00C238B1" w:rsidRDefault="00D57747" w:rsidP="00C238B1">
      <w:pPr>
        <w:pStyle w:val="Naslov2"/>
        <w:rPr>
          <w:rStyle w:val="teiabbr"/>
          <w:lang w:val="sl-SI"/>
        </w:rPr>
      </w:pPr>
      <w:r>
        <w:br/>
        <w:t xml:space="preserve">Alia Ad Notam. Kisze </w:t>
      </w:r>
      <w:r w:rsidRPr="00F52667">
        <w:t>ſ</w:t>
      </w:r>
      <w:r w:rsidR="00C238B1">
        <w:t xml:space="preserve">csé zvelicsati </w:t>
      </w:r>
      <w:r w:rsidR="00C238B1" w:rsidRPr="00C238B1">
        <w:rPr>
          <w:rStyle w:val="teiabbr"/>
          <w:lang w:val="sl-SI"/>
        </w:rPr>
        <w:t>&amp;c</w:t>
      </w:r>
    </w:p>
    <w:p w14:paraId="57E97B9D" w14:textId="539B15FA" w:rsidR="00D57747" w:rsidRDefault="00D57747" w:rsidP="00D57747">
      <w:r>
        <w:t xml:space="preserve">1. </w:t>
      </w:r>
      <w:r w:rsidR="00C238B1" w:rsidRPr="0009638A">
        <w:rPr>
          <w:rStyle w:val="teipersName"/>
          <w:lang w:val="sl-SI"/>
        </w:rPr>
        <w:t>E</w:t>
      </w:r>
      <w:r w:rsidRPr="0009638A">
        <w:rPr>
          <w:rStyle w:val="teipersName"/>
          <w:lang w:val="sl-SI"/>
        </w:rPr>
        <w:t>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 w:rsidR="0009638A">
        <w:t>z</w:t>
      </w:r>
      <w:r>
        <w:t>voim poszlűs</w:t>
      </w:r>
      <w:r w:rsidRPr="00F52667">
        <w:t>ſ</w:t>
      </w:r>
      <w:r w:rsidR="0009638A">
        <w:t>av-</w:t>
      </w:r>
      <w:r w:rsidR="0009638A">
        <w:br/>
        <w:t>czom názvei</w:t>
      </w:r>
      <w:r w:rsidR="0009638A">
        <w:rPr>
          <w:rFonts w:ascii="ZRCola" w:hAnsi="ZRCola" w:cs="ZRCola"/>
        </w:rPr>
        <w:t>ſ</w:t>
      </w:r>
      <w:r>
        <w:t xml:space="preserve">zti, dokecs ima, ov </w:t>
      </w:r>
      <w:r w:rsidRPr="00F52667">
        <w:t>ſ</w:t>
      </w:r>
      <w:r w:rsidR="0009638A">
        <w:t xml:space="preserve">zveit </w:t>
      </w:r>
      <w:r w:rsidR="0009638A">
        <w:rPr>
          <w:rFonts w:ascii="ZRCola" w:hAnsi="ZRCola" w:cs="ZRCola"/>
        </w:rPr>
        <w:t>ſ</w:t>
      </w:r>
      <w:r w:rsidR="0009638A">
        <w:t>ztá</w:t>
      </w:r>
      <w:r>
        <w:t>ti</w:t>
      </w:r>
      <w:r>
        <w:br/>
        <w:t>i gdamüje poginoti</w:t>
      </w:r>
    </w:p>
    <w:p w14:paraId="33382A1A" w14:textId="5257EA74" w:rsidR="00D57747" w:rsidRDefault="0009638A" w:rsidP="00D57747">
      <w:r>
        <w:t>2. Recse sészt jezero leit bode sztán nyega, po-</w:t>
      </w:r>
      <w:r w:rsidR="00D57747">
        <w:br/>
        <w:t xml:space="preserve">tom preminé, ali </w:t>
      </w:r>
      <w:r w:rsidR="00D57747" w:rsidRPr="0009638A">
        <w:rPr>
          <w:rStyle w:val="teiabbr"/>
          <w:lang w:val="sl-SI"/>
        </w:rPr>
        <w:t>X</w:t>
      </w:r>
      <w:r w:rsidRPr="0009638A">
        <w:rPr>
          <w:rStyle w:val="teiabbr"/>
          <w:lang w:val="sl-SI"/>
        </w:rPr>
        <w:t>͠</w:t>
      </w:r>
      <w:r w:rsidR="00D57747" w:rsidRPr="0009638A">
        <w:rPr>
          <w:rStyle w:val="teiabbr"/>
          <w:lang w:val="sl-SI"/>
        </w:rPr>
        <w:t>tus</w:t>
      </w:r>
      <w:r w:rsidR="00D57747">
        <w:t xml:space="preserve"> </w:t>
      </w:r>
      <w:r w:rsidR="00D57747" w:rsidRPr="00F52667">
        <w:t>ſ</w:t>
      </w:r>
      <w:r>
        <w:t>zá</w:t>
      </w:r>
      <w:r w:rsidR="00D57747">
        <w:t>m govori, da nescse tak</w:t>
      </w:r>
      <w:r w:rsidR="00D57747">
        <w:br/>
        <w:t xml:space="preserve">dugo </w:t>
      </w:r>
      <w:r w:rsidR="00D57747" w:rsidRPr="00F52667">
        <w:t>ſ</w:t>
      </w:r>
      <w:r>
        <w:t>ztá</w:t>
      </w:r>
      <w:r w:rsidR="00D57747">
        <w:t>ti.</w:t>
      </w:r>
    </w:p>
    <w:p w14:paraId="0CB3E8C9" w14:textId="71C7E23B" w:rsidR="00D57747" w:rsidRDefault="00DF4C74" w:rsidP="00D57747">
      <w:r>
        <w:t>3. Za vol odebráni l</w:t>
      </w:r>
      <w:r w:rsidR="00D57747">
        <w:t xml:space="preserve">űdi, bodeo dnévi </w:t>
      </w:r>
      <w:r w:rsidR="00D57747" w:rsidRPr="00E8542A">
        <w:t>ſ</w:t>
      </w:r>
      <w:r>
        <w:t>zkrá</w:t>
      </w:r>
      <w:r w:rsidR="00D57747" w:rsidRPr="00E8542A">
        <w:t>cseni,</w:t>
      </w:r>
      <w:r>
        <w:br/>
        <w:t>zá</w:t>
      </w:r>
      <w:r w:rsidR="00D57747">
        <w:t xml:space="preserve">to </w:t>
      </w:r>
      <w:r w:rsidR="00D57747" w:rsidRPr="00F52667">
        <w:t>ſ</w:t>
      </w:r>
      <w:r>
        <w:t>z</w:t>
      </w:r>
      <w:r w:rsidR="00D57747">
        <w:t xml:space="preserve">veit nebo sztal dugo nyemuje zginoti </w:t>
      </w:r>
      <w:commentRangeStart w:id="21"/>
      <w:r>
        <w:t>f</w:t>
      </w:r>
      <w:r w:rsidR="00D57747">
        <w:t>risko</w:t>
      </w:r>
      <w:commentRangeEnd w:id="21"/>
      <w:r w:rsidR="000152B3">
        <w:rPr>
          <w:rStyle w:val="Pripombasklic"/>
        </w:rPr>
        <w:commentReference w:id="21"/>
      </w:r>
      <w:r w:rsidR="00D57747">
        <w:t>.</w:t>
      </w:r>
    </w:p>
    <w:p w14:paraId="6CF6297A" w14:textId="6372B1BF" w:rsidR="00D57747" w:rsidRDefault="00D57747" w:rsidP="00D57747">
      <w:r>
        <w:t xml:space="preserve">4. </w:t>
      </w:r>
      <w:r w:rsidR="000152B3">
        <w:t xml:space="preserve">Ár hitro </w:t>
      </w:r>
      <w:r w:rsidR="000152B3">
        <w:rPr>
          <w:rFonts w:ascii="ZRCola" w:hAnsi="ZRCola" w:cs="ZRCola"/>
        </w:rPr>
        <w:t>ſ</w:t>
      </w:r>
      <w:r w:rsidR="000152B3">
        <w:t>csé</w:t>
      </w:r>
      <w:r>
        <w:t xml:space="preserve"> te Szin Bosi priti vu </w:t>
      </w:r>
      <w:r w:rsidRPr="00F52667">
        <w:t>ſ</w:t>
      </w:r>
      <w:r w:rsidR="000152B3">
        <w:t>zvojoj</w:t>
      </w:r>
      <w:r w:rsidR="000152B3">
        <w:br/>
        <w:t>zmosnoszti, vszeimi Szvétimi Angyelmi</w:t>
      </w:r>
      <w:r w:rsidR="000152B3">
        <w:br/>
        <w:t>z Prorokmi i z</w:t>
      </w:r>
      <w:r>
        <w:t>Apostolmi.</w:t>
      </w:r>
    </w:p>
    <w:p w14:paraId="3AA231F2" w14:textId="16F3C558" w:rsidR="00D57747" w:rsidRDefault="000152B3" w:rsidP="00D57747">
      <w:r>
        <w:t>5. Zkricsem i zglá</w:t>
      </w:r>
      <w:r w:rsidR="00D57747" w:rsidRPr="00F52667">
        <w:t>ſ</w:t>
      </w:r>
      <w:r>
        <w:t>z</w:t>
      </w:r>
      <w:r w:rsidR="00D57747">
        <w:t xml:space="preserve">om trombűte </w:t>
      </w:r>
      <w:r w:rsidR="00D57747" w:rsidRPr="00F52667">
        <w:t>ſ</w:t>
      </w:r>
      <w:r>
        <w:t xml:space="preserve">zoditi </w:t>
      </w:r>
      <w:r>
        <w:rPr>
          <w:rFonts w:ascii="ZRCola" w:hAnsi="ZRCola" w:cs="ZRCola"/>
        </w:rPr>
        <w:t>ſ</w:t>
      </w:r>
      <w:r w:rsidR="00D57747" w:rsidRPr="008B1E0F">
        <w:t xml:space="preserve">ive </w:t>
      </w:r>
      <w:r w:rsidR="00D57747">
        <w:t>i</w:t>
      </w:r>
      <w:r w:rsidR="00D57747">
        <w:br/>
        <w:t>mer</w:t>
      </w:r>
      <w:r>
        <w:t>tve, prebűditi mertve hocse, ár</w:t>
      </w:r>
      <w:r w:rsidR="00D57747">
        <w:t xml:space="preserve"> v</w:t>
      </w:r>
      <w:r w:rsidR="00D57747" w:rsidRPr="00F52667">
        <w:t>ſ</w:t>
      </w:r>
      <w:r>
        <w:t>zi osivi-</w:t>
      </w:r>
      <w:r w:rsidR="00D57747">
        <w:br/>
        <w:t>ti hocso.</w:t>
      </w:r>
    </w:p>
    <w:p w14:paraId="7B62D7DE" w14:textId="02D6ACD4" w:rsidR="00D57747" w:rsidRDefault="000152B3" w:rsidP="00D57747">
      <w:r>
        <w:t>6. Hitro mertvi vsztán</w:t>
      </w:r>
      <w:r w:rsidR="00D57747">
        <w:t xml:space="preserve">o gori </w:t>
      </w:r>
      <w:r>
        <w:t>zkoſz</w:t>
      </w:r>
      <w:r w:rsidR="00D57747" w:rsidRPr="00052000">
        <w:t xml:space="preserve">tmi </w:t>
      </w:r>
      <w:r w:rsidRPr="000152B3">
        <w:t>vkoſo obl</w:t>
      </w:r>
      <w:r w:rsidR="00D57747" w:rsidRPr="000152B3">
        <w:t>e</w:t>
      </w:r>
      <w:r w:rsidRPr="000152B3">
        <w:t>c</w:t>
      </w:r>
      <w:r w:rsidR="00D57747" w:rsidRPr="000152B3">
        <w:t>seni</w:t>
      </w:r>
      <w:r>
        <w:t>,</w:t>
      </w:r>
      <w:r>
        <w:br/>
        <w:t>vszá</w:t>
      </w:r>
      <w:r w:rsidR="00D57747">
        <w:t xml:space="preserve">ki </w:t>
      </w:r>
      <w:r w:rsidR="00D57747" w:rsidRPr="00F52667">
        <w:t>ſ</w:t>
      </w:r>
      <w:r>
        <w:t>z</w:t>
      </w:r>
      <w:r w:rsidR="00D57747">
        <w:t xml:space="preserve">e more </w:t>
      </w:r>
      <w:r w:rsidR="00D57747" w:rsidRPr="00F52667">
        <w:t>ſ</w:t>
      </w:r>
      <w:r>
        <w:t>zkázati, kakoje bil vsitki ovdi</w:t>
      </w:r>
    </w:p>
    <w:p w14:paraId="1A006061" w14:textId="77777777" w:rsidR="00D57747" w:rsidRDefault="00D57747" w:rsidP="00D57747">
      <w:r>
        <w:br w:type="page"/>
      </w:r>
    </w:p>
    <w:p w14:paraId="1B7E1F1D" w14:textId="780B3A72" w:rsidR="00D57747" w:rsidRDefault="00D57747" w:rsidP="00D57747">
      <w:r>
        <w:lastRenderedPageBreak/>
        <w:t>/058v/</w:t>
      </w:r>
    </w:p>
    <w:p w14:paraId="61CE1329" w14:textId="358CBE1D" w:rsidR="00910F16" w:rsidRPr="00372232" w:rsidRDefault="00910F16" w:rsidP="00910F16">
      <w:pPr>
        <w:pStyle w:val="teifwPageNum"/>
        <w:rPr>
          <w:lang w:val="sl-SI"/>
        </w:rPr>
      </w:pPr>
      <w:r w:rsidRPr="00372232">
        <w:rPr>
          <w:lang w:val="sl-SI"/>
        </w:rPr>
        <w:t>116</w:t>
      </w:r>
    </w:p>
    <w:p w14:paraId="507C6603" w14:textId="7F17FF73" w:rsidR="00D57747" w:rsidRDefault="00D57747" w:rsidP="00D57747">
      <w:r>
        <w:t xml:space="preserve">7. </w:t>
      </w:r>
      <w:r w:rsidRPr="00126DBF">
        <w:t xml:space="preserve">Ar </w:t>
      </w:r>
      <w:r>
        <w:t xml:space="preserve">hocso vszi pred </w:t>
      </w:r>
      <w:r w:rsidRPr="00F52667">
        <w:t>ſ</w:t>
      </w:r>
      <w:r w:rsidR="00372232">
        <w:t>z</w:t>
      </w:r>
      <w:r>
        <w:t xml:space="preserve">oud poiti, </w:t>
      </w:r>
      <w:r w:rsidRPr="00F52667">
        <w:t>ſ</w:t>
      </w:r>
      <w:r w:rsidR="00372232">
        <w:t>ztá</w:t>
      </w:r>
      <w:r>
        <w:t>ri mládi i</w:t>
      </w:r>
      <w:r>
        <w:br/>
        <w:t>bogati, more vs</w:t>
      </w:r>
      <w:r w:rsidR="00372232">
        <w:t>zaki racsun dati, od dela i ma-</w:t>
      </w:r>
      <w:r>
        <w:br/>
        <w:t>nyi reicsi.</w:t>
      </w:r>
    </w:p>
    <w:p w14:paraId="4F62700F" w14:textId="51A8D54E" w:rsidR="00D57747" w:rsidRDefault="00372232" w:rsidP="00D57747">
      <w:r>
        <w:t>8. Recse k</w:t>
      </w:r>
      <w:r w:rsidR="00D57747">
        <w:t>onim z</w:t>
      </w:r>
      <w:r>
        <w:t>deszne sztrani, hodite blagosz-</w:t>
      </w:r>
      <w:r w:rsidR="00D57747">
        <w:br/>
        <w:t>lovleni, vu mega O</w:t>
      </w:r>
      <w:r>
        <w:t>cza Králesztvo, vám i Angye-</w:t>
      </w:r>
      <w:r w:rsidR="00D57747">
        <w:br/>
        <w:t xml:space="preserve">lom </w:t>
      </w:r>
      <w:r w:rsidR="00D57747" w:rsidRPr="00F52667">
        <w:t>ſ</w:t>
      </w:r>
      <w:r>
        <w:t>zprá</w:t>
      </w:r>
      <w:r w:rsidR="00D57747">
        <w:t>vleno?</w:t>
      </w:r>
    </w:p>
    <w:p w14:paraId="0E71C9AB" w14:textId="6D0ECECF" w:rsidR="00D57747" w:rsidRDefault="00372232" w:rsidP="00D57747">
      <w:r>
        <w:t>9. Bosje kak bode osztá</w:t>
      </w:r>
      <w:r w:rsidR="00D57747">
        <w:t xml:space="preserve">nek, ki bodeo </w:t>
      </w:r>
      <w:r w:rsidR="00D57747" w:rsidRPr="00F52667">
        <w:t>ſ</w:t>
      </w:r>
      <w:r>
        <w:t>z</w:t>
      </w:r>
      <w:r w:rsidR="00D57747">
        <w:t xml:space="preserve">tve </w:t>
      </w:r>
      <w:r w:rsidR="00D57747" w:rsidRPr="00F52667">
        <w:t>ſ</w:t>
      </w:r>
      <w:r>
        <w:t>ztrá</w:t>
      </w:r>
      <w:r w:rsidR="00D57747">
        <w:t>ni,</w:t>
      </w:r>
      <w:r w:rsidR="00D57747">
        <w:br/>
        <w:t xml:space="preserve">derkali bodo </w:t>
      </w:r>
      <w:r w:rsidR="00D57747" w:rsidRPr="00126DBF">
        <w:t>vsztrahoti</w:t>
      </w:r>
      <w:r w:rsidR="00D57747">
        <w:t xml:space="preserve">, </w:t>
      </w:r>
      <w:r w:rsidR="00D57747" w:rsidRPr="00397AEA">
        <w:rPr>
          <w:rStyle w:val="teiabbr"/>
          <w:lang w:val="sl-SI"/>
        </w:rPr>
        <w:t>X</w:t>
      </w:r>
      <w:r w:rsidRPr="00397AEA">
        <w:rPr>
          <w:rStyle w:val="teiabbr"/>
          <w:lang w:val="sl-SI"/>
        </w:rPr>
        <w:t>͠</w:t>
      </w:r>
      <w:r w:rsidR="00D57747" w:rsidRPr="00397AEA">
        <w:rPr>
          <w:rStyle w:val="teiabbr"/>
          <w:lang w:val="sl-SI"/>
        </w:rPr>
        <w:t>tus</w:t>
      </w:r>
      <w:r w:rsidR="00D57747">
        <w:t xml:space="preserve"> pa nyim recse</w:t>
      </w:r>
      <w:r w:rsidR="00D57747">
        <w:br/>
        <w:t>tako:</w:t>
      </w:r>
    </w:p>
    <w:p w14:paraId="3E524CE9" w14:textId="7E6A743B" w:rsidR="00D57747" w:rsidRDefault="00D57747" w:rsidP="00D57747">
      <w:r>
        <w:t>10. Odiditi</w:t>
      </w:r>
      <w:r w:rsidR="00372232">
        <w:t xml:space="preserve"> vi prekleti, na oni ogen peklénszki, kie</w:t>
      </w:r>
      <w:r w:rsidR="00372232">
        <w:br/>
        <w:t>naprá</w:t>
      </w:r>
      <w:r>
        <w:t>vlen Satanu snyega Angyelmi navkűp</w:t>
      </w:r>
      <w:r w:rsidR="00372232">
        <w:t>e</w:t>
      </w:r>
      <w:r>
        <w:t>?</w:t>
      </w:r>
    </w:p>
    <w:p w14:paraId="765D4B6D" w14:textId="310E490B" w:rsidR="00D57747" w:rsidRDefault="00D57747" w:rsidP="00D57747">
      <w:r>
        <w:t>11. Ondi</w:t>
      </w:r>
      <w:r w:rsidR="00372232">
        <w:t>sze k</w:t>
      </w:r>
      <w:r>
        <w:t xml:space="preserve">rics velik zdigne, placs i </w:t>
      </w:r>
      <w:r w:rsidRPr="00844562">
        <w:t xml:space="preserve">zobno </w:t>
      </w:r>
      <w:r w:rsidR="00372232" w:rsidRPr="00372232">
        <w:t>ſker-</w:t>
      </w:r>
      <w:r w:rsidRPr="00372232">
        <w:br/>
        <w:t>gutanye</w:t>
      </w:r>
      <w:r w:rsidR="00372232">
        <w:t>, onda med</w:t>
      </w:r>
      <w:r>
        <w:t xml:space="preserve"> o</w:t>
      </w:r>
      <w:r w:rsidRPr="00F52667">
        <w:t>ſ</w:t>
      </w:r>
      <w:r w:rsidR="00372232">
        <w:t xml:space="preserve">zodjenimi jai </w:t>
      </w:r>
      <w:r w:rsidR="00372232">
        <w:rPr>
          <w:rFonts w:ascii="ZRCola" w:hAnsi="ZRCola" w:cs="ZRCola"/>
        </w:rPr>
        <w:t>ſ</w:t>
      </w:r>
      <w:r>
        <w:t>c</w:t>
      </w:r>
      <w:r w:rsidRPr="00F52667">
        <w:t>ſ</w:t>
      </w:r>
      <w:r w:rsidR="00372232">
        <w:t>é</w:t>
      </w:r>
      <w:r>
        <w:t xml:space="preserve"> biti</w:t>
      </w:r>
      <w:r>
        <w:br/>
        <w:t>vekvekoma.</w:t>
      </w:r>
    </w:p>
    <w:p w14:paraId="74238B0E" w14:textId="519DE0C6" w:rsidR="00D57747" w:rsidRDefault="00D57747" w:rsidP="00D57747">
      <w:pPr>
        <w:rPr>
          <w:color w:val="FF0000"/>
        </w:rPr>
      </w:pPr>
      <w:r>
        <w:t>12. Oh jai i jai dabi prisla, zmed v</w:t>
      </w:r>
      <w:r w:rsidRPr="00F52667">
        <w:t>ſ</w:t>
      </w:r>
      <w:r w:rsidR="00372232">
        <w:t>zei phticz kaje</w:t>
      </w:r>
      <w:r w:rsidR="00372232">
        <w:br/>
        <w:t>nai ménsa i na jezero leit vzé</w:t>
      </w:r>
      <w:r>
        <w:t>la, od malo</w:t>
      </w:r>
      <w:r>
        <w:br/>
      </w:r>
      <w:r w:rsidRPr="00126DBF">
        <w:t xml:space="preserve">kak </w:t>
      </w:r>
      <w:r w:rsidR="00372232">
        <w:rPr>
          <w:rFonts w:ascii="ZRCola" w:hAnsi="ZRCola" w:cs="ZRCola"/>
        </w:rPr>
        <w:t>ſ</w:t>
      </w:r>
      <w:r>
        <w:t xml:space="preserve">ze me </w:t>
      </w:r>
      <w:r w:rsidR="00372232" w:rsidRPr="00372232">
        <w:t>mus</w:t>
      </w:r>
      <w:r w:rsidRPr="00372232">
        <w:t>tara</w:t>
      </w:r>
      <w:r w:rsidRPr="00D91444">
        <w:rPr>
          <w:rStyle w:val="teiunclear"/>
          <w:lang w:val="sl-SI"/>
        </w:rPr>
        <w:t>.</w:t>
      </w:r>
    </w:p>
    <w:p w14:paraId="129A9F09" w14:textId="26EE8110" w:rsidR="00D57747" w:rsidRDefault="00372232" w:rsidP="00D57747">
      <w:r>
        <w:t>13. Na drűgo pa jezero leit, doleté</w:t>
      </w:r>
      <w:r w:rsidR="00D57747">
        <w:t>cs</w:t>
      </w:r>
      <w:r>
        <w:t xml:space="preserve"> bi tak vcsini-</w:t>
      </w:r>
      <w:r w:rsidR="00D57747">
        <w:br/>
        <w:t xml:space="preserve">la, </w:t>
      </w:r>
      <w:commentRangeStart w:id="22"/>
      <w:r w:rsidR="00D57747">
        <w:t>jus</w:t>
      </w:r>
      <w:r w:rsidR="00D57747" w:rsidRPr="00847244">
        <w:rPr>
          <w:rStyle w:val="teiunclear"/>
          <w:lang w:val="sl-SI"/>
        </w:rPr>
        <w:t>b</w:t>
      </w:r>
      <w:r w:rsidR="00D57747">
        <w:t xml:space="preserve">i </w:t>
      </w:r>
      <w:commentRangeEnd w:id="22"/>
      <w:r w:rsidR="004601F3">
        <w:rPr>
          <w:rStyle w:val="Pripombasklic"/>
        </w:rPr>
        <w:commentReference w:id="22"/>
      </w:r>
      <w:r w:rsidR="00D57747">
        <w:t xml:space="preserve">imeli vűpanye, na </w:t>
      </w:r>
      <w:commentRangeStart w:id="23"/>
      <w:r w:rsidR="00847244" w:rsidRPr="00847244">
        <w:t>priseſz</w:t>
      </w:r>
      <w:r w:rsidR="00D57747" w:rsidRPr="00847244">
        <w:t>no</w:t>
      </w:r>
      <w:r w:rsidR="00D57747" w:rsidRPr="00506C7B">
        <w:rPr>
          <w:color w:val="FF0000"/>
        </w:rPr>
        <w:t xml:space="preserve"> </w:t>
      </w:r>
      <w:commentRangeEnd w:id="23"/>
      <w:r w:rsidR="004601F3">
        <w:rPr>
          <w:rStyle w:val="Pripombasklic"/>
        </w:rPr>
        <w:commentReference w:id="23"/>
      </w:r>
      <w:r w:rsidR="00D57747">
        <w:t>odresenje?</w:t>
      </w:r>
    </w:p>
    <w:p w14:paraId="50D3D4FD" w14:textId="69E46CC2" w:rsidR="00D57747" w:rsidRDefault="00D57747" w:rsidP="00D57747">
      <w:r>
        <w:t>14. Ali Bosje tou nebode, terpeti nam je te moke,</w:t>
      </w:r>
      <w:r>
        <w:br/>
      </w:r>
      <w:r w:rsidRPr="00F52667">
        <w:t>ſ</w:t>
      </w:r>
      <w:r w:rsidR="004601F3">
        <w:t>z</w:t>
      </w:r>
      <w:r>
        <w:t>erdito</w:t>
      </w:r>
      <w:r w:rsidRPr="00F52667">
        <w:t>ſ</w:t>
      </w:r>
      <w:r w:rsidR="004601F3">
        <w:t>z</w:t>
      </w:r>
      <w:r>
        <w:t>t tvojo no</w:t>
      </w:r>
      <w:r w:rsidRPr="00F52667">
        <w:t>ſ</w:t>
      </w:r>
      <w:r w:rsidR="004601F3">
        <w:t>ziti notri vutom temnom,</w:t>
      </w:r>
      <w:r w:rsidR="004601F3">
        <w:br/>
        <w:t>pé</w:t>
      </w:r>
      <w:r>
        <w:t>kli?</w:t>
      </w:r>
    </w:p>
    <w:p w14:paraId="699EDB01" w14:textId="77777777" w:rsidR="00D57747" w:rsidRDefault="00D57747" w:rsidP="00D57747">
      <w:r>
        <w:br w:type="page"/>
      </w:r>
    </w:p>
    <w:p w14:paraId="0E44A130" w14:textId="7B2D460F" w:rsidR="00D57747" w:rsidRDefault="00D57747" w:rsidP="00D57747">
      <w:r>
        <w:lastRenderedPageBreak/>
        <w:t>/059r/</w:t>
      </w:r>
    </w:p>
    <w:p w14:paraId="12E5A9C2" w14:textId="5BBF3735" w:rsidR="004601F3" w:rsidRPr="00C30B41" w:rsidRDefault="004601F3" w:rsidP="004601F3">
      <w:pPr>
        <w:pStyle w:val="teifwPageNum"/>
        <w:rPr>
          <w:lang w:val="sl-SI"/>
        </w:rPr>
      </w:pPr>
      <w:r w:rsidRPr="00C30B41">
        <w:rPr>
          <w:lang w:val="sl-SI"/>
        </w:rPr>
        <w:t>117</w:t>
      </w:r>
    </w:p>
    <w:p w14:paraId="79E87085" w14:textId="1E3AADAE" w:rsidR="00D57747" w:rsidRDefault="00C30B41" w:rsidP="00D57747">
      <w:r>
        <w:t>15. Sé</w:t>
      </w:r>
      <w:r w:rsidR="00D57747" w:rsidRPr="00F52667">
        <w:t>ſ</w:t>
      </w:r>
      <w:r w:rsidR="00D57747">
        <w:t>zt jezer leit vre</w:t>
      </w:r>
      <w:r w:rsidR="00D57747" w:rsidRPr="00F52667">
        <w:t>ſ</w:t>
      </w:r>
      <w:r>
        <w:t>z</w:t>
      </w:r>
      <w:r w:rsidR="00D57747">
        <w:t xml:space="preserve">e </w:t>
      </w:r>
      <w:r w:rsidR="00D57747" w:rsidRPr="00F52667">
        <w:t>ſ</w:t>
      </w:r>
      <w:r>
        <w:t>z</w:t>
      </w:r>
      <w:r w:rsidR="00D57747">
        <w:t xml:space="preserve">púni, zato </w:t>
      </w:r>
      <w:r>
        <w:t>konecz</w:t>
      </w:r>
      <w:r>
        <w:br/>
        <w:t>dalko neje, vreimen scsé</w:t>
      </w:r>
      <w:r w:rsidR="00D57747">
        <w:t xml:space="preserve"> biti </w:t>
      </w:r>
      <w:r w:rsidR="00D57747" w:rsidRPr="00F52667">
        <w:t>ſ</w:t>
      </w:r>
      <w:r>
        <w:t>zkrá</w:t>
      </w:r>
      <w:r w:rsidR="00D57747">
        <w:t>cseno</w:t>
      </w:r>
      <w:r w:rsidR="00D57747">
        <w:br/>
        <w:t xml:space="preserve">zgrehov </w:t>
      </w:r>
      <w:r w:rsidR="00D57747" w:rsidRPr="00F52667">
        <w:t>ſ</w:t>
      </w:r>
      <w:r>
        <w:t>z</w:t>
      </w:r>
      <w:r w:rsidR="00D57747">
        <w:t xml:space="preserve">e povernite </w:t>
      </w:r>
      <w:r w:rsidR="00D57747" w:rsidRPr="00F52667">
        <w:t>ſ</w:t>
      </w:r>
      <w:r w:rsidR="00D57747">
        <w:t>risko.</w:t>
      </w:r>
    </w:p>
    <w:p w14:paraId="11A6447D" w14:textId="77777777" w:rsidR="00C30B41" w:rsidRDefault="00D57747" w:rsidP="00D57747">
      <w:r>
        <w:t>16. Da bodete zracsunani med racsun</w:t>
      </w:r>
      <w:r w:rsidR="00C30B41">
        <w:t xml:space="preserve"> oni zebrá</w:t>
      </w:r>
      <w:r>
        <w:t>ni,</w:t>
      </w:r>
      <w:r>
        <w:br/>
        <w:t xml:space="preserve">stere Kristus </w:t>
      </w:r>
      <w:r w:rsidRPr="00F52667">
        <w:t>ſ</w:t>
      </w:r>
      <w:r w:rsidR="00C30B41">
        <w:t>zám popela, vu Diko vecs-</w:t>
      </w:r>
      <w:r>
        <w:br/>
        <w:t xml:space="preserve">noga </w:t>
      </w:r>
      <w:r w:rsidRPr="00126DBF">
        <w:t xml:space="preserve">ſitka </w:t>
      </w:r>
    </w:p>
    <w:p w14:paraId="6531A676" w14:textId="70E1632A" w:rsidR="00D57747" w:rsidRDefault="00D57747" w:rsidP="00C30B41">
      <w:pPr>
        <w:pStyle w:val="teiclosure"/>
      </w:pPr>
      <w:r>
        <w:t>Amen</w:t>
      </w:r>
    </w:p>
    <w:p w14:paraId="3CCBD85B" w14:textId="20314B82" w:rsidR="00D57747" w:rsidRDefault="00C30B41" w:rsidP="00D57747">
      <w:pPr>
        <w:pStyle w:val="Naslov2"/>
      </w:pPr>
      <w:r>
        <w:t>Nota. Kerlek és intlek mo</w:t>
      </w:r>
      <w:r>
        <w:rPr>
          <w:rFonts w:ascii="ZRCola" w:hAnsi="ZRCola" w:cs="ZRCola"/>
        </w:rPr>
        <w:t>ſ</w:t>
      </w:r>
      <w:r w:rsidR="00D57747">
        <w:t>tan</w:t>
      </w:r>
      <w:r>
        <w:t xml:space="preserve"> </w:t>
      </w:r>
      <w:r w:rsidR="00D57747" w:rsidRPr="00C30B41">
        <w:rPr>
          <w:rStyle w:val="teiabbr"/>
          <w:lang w:val="sl-SI"/>
        </w:rPr>
        <w:t>C</w:t>
      </w:r>
    </w:p>
    <w:p w14:paraId="7337EC94" w14:textId="01BB2074" w:rsidR="00D57747" w:rsidRDefault="00D57747" w:rsidP="00D57747">
      <w:r>
        <w:br/>
      </w:r>
      <w:r w:rsidR="00C30B41" w:rsidRPr="008E1399">
        <w:rPr>
          <w:rStyle w:val="teisupplied"/>
          <w:lang w:val="sl-SI"/>
        </w:rPr>
        <w:t>1.</w:t>
      </w:r>
      <w:r w:rsidR="00C30B41">
        <w:t xml:space="preserve"> </w:t>
      </w:r>
      <w:r>
        <w:t>Proszim</w:t>
      </w:r>
      <w:r w:rsidR="008E1399">
        <w:t xml:space="preserve"> i opominam, jasz vezdai tebe, za</w:t>
      </w:r>
      <w:r w:rsidR="008E1399">
        <w:br/>
        <w:t>velikoga Boga lűbézen, ti k</w:t>
      </w:r>
      <w:r>
        <w:t>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 w:rsidR="008E1399">
        <w:t>itka. Ár pride te dé</w:t>
      </w:r>
      <w:r>
        <w:t>n gda ve</w:t>
      </w:r>
      <w:r w:rsidRPr="00F52667">
        <w:t>ſ</w:t>
      </w:r>
      <w:r w:rsidR="008E1399">
        <w:t>z</w:t>
      </w:r>
      <w:r>
        <w:t xml:space="preserve"> </w:t>
      </w:r>
      <w:r w:rsidRPr="00F52667">
        <w:t>ſ</w:t>
      </w:r>
      <w:r w:rsidR="008E1399">
        <w:t>z</w:t>
      </w:r>
      <w:r>
        <w:t xml:space="preserve">vetli </w:t>
      </w:r>
      <w:r w:rsidRPr="00F52667">
        <w:t>ſ</w:t>
      </w:r>
      <w:r w:rsidR="008E1399">
        <w:t>z</w:t>
      </w:r>
      <w:r>
        <w:t>veit</w:t>
      </w:r>
      <w:r>
        <w:br/>
        <w:t>od og</w:t>
      </w:r>
      <w:r w:rsidR="008F2A58" w:rsidRPr="00397AEA">
        <w:rPr>
          <w:rStyle w:val="teidel"/>
          <w:lang w:val="sl-SI"/>
        </w:rPr>
        <w:t>j</w:t>
      </w:r>
      <w:r>
        <w:t>nya po</w:t>
      </w:r>
      <w:r w:rsidR="008F2A58" w:rsidRPr="008F2A58">
        <w:rPr>
          <w:rStyle w:val="teidel"/>
          <w:lang w:val="sl-SI"/>
        </w:rPr>
        <w:t>k</w:t>
      </w:r>
      <w:r>
        <w:t>gorij?</w:t>
      </w:r>
    </w:p>
    <w:p w14:paraId="437BDB95" w14:textId="38A38DA3" w:rsidR="00D57747" w:rsidRDefault="00D57747" w:rsidP="00D57747">
      <w:r>
        <w:t>2. Kolika velika bojazen bode gda on na</w:t>
      </w:r>
      <w:r w:rsidRPr="00F52667">
        <w:t>ſ</w:t>
      </w:r>
      <w:r>
        <w:t xml:space="preserve"> </w:t>
      </w:r>
      <w:r w:rsidRPr="008F2A58">
        <w:rPr>
          <w:rStyle w:val="teiabbr"/>
          <w:lang w:val="sl-SI"/>
        </w:rPr>
        <w:t>X</w:t>
      </w:r>
      <w:r w:rsidR="008F2A58" w:rsidRPr="008F2A58">
        <w:rPr>
          <w:rStyle w:val="teiabbr"/>
          <w:lang w:val="sl-SI"/>
        </w:rPr>
        <w:t>͠</w:t>
      </w:r>
      <w:r w:rsidRPr="008F2A58">
        <w:rPr>
          <w:rStyle w:val="teiabbr"/>
          <w:lang w:val="sl-SI"/>
        </w:rPr>
        <w:t>tus</w:t>
      </w:r>
      <w:r w:rsidR="008F2A58">
        <w:t xml:space="preserve"> na</w:t>
      </w:r>
      <w:r w:rsidR="008F2A58">
        <w:br/>
        <w:t>opitanye knám</w:t>
      </w:r>
      <w:r>
        <w:t xml:space="preserve"> </w:t>
      </w:r>
      <w:r w:rsidRPr="008F2A58">
        <w:t>pris</w:t>
      </w:r>
      <w:r w:rsidR="008F2A58" w:rsidRPr="008F2A58">
        <w:t>eſz</w:t>
      </w:r>
      <w:r w:rsidRPr="008F2A58">
        <w:t>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 w:rsidR="008F2A58">
        <w:t>zá</w:t>
      </w:r>
      <w:r>
        <w:t>koga</w:t>
      </w:r>
      <w:r>
        <w:br/>
        <w:t>on naprei vzeme i pravo opita. I</w:t>
      </w:r>
      <w:r w:rsidRPr="00F52667">
        <w:t>ſ</w:t>
      </w:r>
      <w:r w:rsidR="008F2A58">
        <w:t>ztino pride</w:t>
      </w:r>
      <w:r w:rsidR="008F2A58">
        <w:br/>
        <w:t>prá</w:t>
      </w:r>
      <w:r>
        <w:t xml:space="preserve">vi Bosi </w:t>
      </w:r>
      <w:r w:rsidRPr="00F52667">
        <w:t>ſ</w:t>
      </w:r>
      <w:r>
        <w:t xml:space="preserve">zin vu </w:t>
      </w:r>
      <w:r w:rsidRPr="00F52667">
        <w:t>ſ</w:t>
      </w:r>
      <w:r w:rsidR="008F2A58">
        <w:t>z</w:t>
      </w:r>
      <w:r>
        <w:t>vetlom oblaki?</w:t>
      </w:r>
    </w:p>
    <w:p w14:paraId="01A3B9AD" w14:textId="17B56C38" w:rsidR="00D57747" w:rsidRDefault="00D57747" w:rsidP="00D57747">
      <w:r>
        <w:t xml:space="preserve">3. Da pred tem naprei </w:t>
      </w:r>
      <w:r w:rsidRPr="00F52667">
        <w:t>ſ</w:t>
      </w:r>
      <w:r w:rsidR="008F2A58">
        <w:t>zvéti Angyelje, lepoga</w:t>
      </w:r>
      <w:r w:rsidR="008F2A58">
        <w:br/>
        <w:t>glá</w:t>
      </w:r>
      <w:r>
        <w:t>sza vglaszne, trobűnte tr</w:t>
      </w:r>
      <w:r w:rsidR="008F2A58">
        <w:t>ombituvati zacsno</w:t>
      </w:r>
      <w:r w:rsidR="008F2A58">
        <w:br/>
        <w:t>na koteri glá</w:t>
      </w:r>
      <w:r>
        <w:t>sz v</w:t>
      </w:r>
      <w:r w:rsidRPr="00F52667">
        <w:t>ſ</w:t>
      </w:r>
      <w:r w:rsidR="008F2A58">
        <w:t>zi mertvi lűdje hitro gori</w:t>
      </w:r>
      <w:r w:rsidR="008F2A58">
        <w:br/>
        <w:t>vsztáno. Ár pride te dé</w:t>
      </w:r>
      <w:r>
        <w:t>n gda ve</w:t>
      </w:r>
      <w:r w:rsidRPr="00F52667">
        <w:t>ſ</w:t>
      </w:r>
      <w:r w:rsidR="008F2A58">
        <w:t>z</w:t>
      </w:r>
      <w:r>
        <w:t xml:space="preserve"> </w:t>
      </w:r>
      <w:r w:rsidRPr="00F52667">
        <w:t>ſ</w:t>
      </w:r>
      <w:r w:rsidR="008F2A58">
        <w:t>z</w:t>
      </w:r>
      <w:r>
        <w:t>vetli</w:t>
      </w:r>
      <w:r>
        <w:br/>
      </w:r>
      <w:r w:rsidRPr="00F52667">
        <w:t>ſ</w:t>
      </w:r>
      <w:r w:rsidR="008F2A58">
        <w:t>zveit od ognya pogor</w:t>
      </w:r>
      <w:r w:rsidR="008F2A58">
        <w:rPr>
          <w:rFonts w:ascii="ZRCola" w:hAnsi="ZRCola" w:cs="ZRCola"/>
        </w:rPr>
        <w:t>ÿ</w:t>
      </w:r>
    </w:p>
    <w:p w14:paraId="0116CD76" w14:textId="77777777" w:rsidR="00D57747" w:rsidRDefault="00D57747" w:rsidP="00D57747">
      <w:r>
        <w:br w:type="page"/>
      </w:r>
    </w:p>
    <w:p w14:paraId="20A6C3C7" w14:textId="06F84EF4" w:rsidR="008F2A58" w:rsidRDefault="008F2A58" w:rsidP="00D57747">
      <w:r>
        <w:lastRenderedPageBreak/>
        <w:t>/059v/</w:t>
      </w:r>
    </w:p>
    <w:p w14:paraId="38A0AC1B" w14:textId="5E6D42C1" w:rsidR="008F2A58" w:rsidRPr="005C382C" w:rsidRDefault="008F2A58" w:rsidP="008F2A58">
      <w:pPr>
        <w:pStyle w:val="teifwPageNum"/>
        <w:rPr>
          <w:lang w:val="sl-SI"/>
        </w:rPr>
      </w:pPr>
      <w:r w:rsidRPr="005C382C">
        <w:rPr>
          <w:lang w:val="sl-SI"/>
        </w:rPr>
        <w:t>118</w:t>
      </w:r>
    </w:p>
    <w:p w14:paraId="62D4D067" w14:textId="7C7A0750" w:rsidR="00D57747" w:rsidRDefault="00D57747" w:rsidP="00D57747">
      <w:r>
        <w:t xml:space="preserve">4. Nebo teda terbelo nikomu zláta, ni leipa </w:t>
      </w:r>
      <w:r w:rsidRPr="00F52667">
        <w:t>ſ</w:t>
      </w:r>
      <w:r w:rsidR="005C382C">
        <w:t>zveita ali bo-</w:t>
      </w:r>
      <w:r w:rsidR="005C382C">
        <w:br/>
        <w:t>gá</w:t>
      </w:r>
      <w:r>
        <w:t>sztva, árje ogen pozgé, da leprai bla</w:t>
      </w:r>
      <w:r w:rsidR="005C382C">
        <w:t>'</w:t>
      </w:r>
      <w:r>
        <w:t xml:space="preserve">sen ki </w:t>
      </w:r>
      <w:r w:rsidRPr="00F52667">
        <w:t>ſ</w:t>
      </w:r>
      <w:r w:rsidR="005C382C">
        <w:t>ze pover-</w:t>
      </w:r>
      <w:r>
        <w:br/>
        <w:t>né, Go</w:t>
      </w:r>
      <w:r w:rsidRPr="00F52667">
        <w:t>ſ</w:t>
      </w:r>
      <w:r w:rsidR="005C382C">
        <w:t>z</w:t>
      </w:r>
      <w:r>
        <w:t xml:space="preserve">pon </w:t>
      </w:r>
      <w:r w:rsidRPr="00D91444">
        <w:rPr>
          <w:rStyle w:val="teipersName"/>
          <w:lang w:val="sl-SI"/>
        </w:rPr>
        <w:t>Kristus</w:t>
      </w:r>
      <w:r w:rsidR="005C382C">
        <w:t xml:space="preserve"> veli. I</w:t>
      </w:r>
      <w:r w:rsidRPr="00F52667">
        <w:t>ſ</w:t>
      </w:r>
      <w:r w:rsidR="005C382C">
        <w:t>z</w:t>
      </w:r>
      <w:r>
        <w:t>timo pride pravi Bo'si</w:t>
      </w:r>
      <w:r>
        <w:br/>
      </w:r>
      <w:r w:rsidRPr="00F52667">
        <w:t>ſ</w:t>
      </w:r>
      <w:r w:rsidR="005C382C">
        <w:t>z</w:t>
      </w:r>
      <w:r>
        <w:t xml:space="preserve">im vu </w:t>
      </w:r>
      <w:r w:rsidRPr="00F52667">
        <w:t>ſ</w:t>
      </w:r>
      <w:r>
        <w:t>zvetlom obláki.</w:t>
      </w:r>
    </w:p>
    <w:p w14:paraId="194BEF06" w14:textId="3B0B1CF9" w:rsidR="00D57747" w:rsidRDefault="00D57747" w:rsidP="00D57747">
      <w:r>
        <w:t>5.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D91444">
        <w:rPr>
          <w:rStyle w:val="teipersName"/>
          <w:lang w:val="sl-SI"/>
        </w:rPr>
        <w:t>Davidi</w:t>
      </w:r>
      <w:r w:rsidR="00784E56">
        <w:br/>
        <w:t>i z</w:t>
      </w:r>
      <w:r w:rsidRPr="00F52667">
        <w:t>ſ</w:t>
      </w:r>
      <w:r w:rsidR="00784E56">
        <w:t>zvé</w:t>
      </w:r>
      <w:r>
        <w:t>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14:paraId="111D7E1E" w14:textId="6274705C" w:rsidR="00D57747" w:rsidRPr="00784E56" w:rsidRDefault="00D57747" w:rsidP="00D57747">
      <w:pPr>
        <w:rPr>
          <w:rStyle w:val="teiabbr"/>
          <w:lang w:val="sl-SI"/>
        </w:rPr>
      </w:pPr>
      <w:r>
        <w:t xml:space="preserve">6.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 w:rsidR="00784E56">
        <w:t>zke knige zko-</w:t>
      </w:r>
      <w:r>
        <w:br/>
        <w:t xml:space="preserve">teri </w:t>
      </w:r>
      <w:r w:rsidRPr="00D91444">
        <w:rPr>
          <w:rStyle w:val="teipersName"/>
          <w:lang w:val="sl-SI"/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 w:rsidR="00784E56">
        <w:t>zeim na vejdanye</w:t>
      </w:r>
      <w:r w:rsidR="00784E56">
        <w:br/>
        <w:t>dá</w:t>
      </w:r>
      <w:r>
        <w:t xml:space="preserve">, dugoványa </w:t>
      </w:r>
      <w:r w:rsidRPr="00F52667">
        <w:t>ſ</w:t>
      </w:r>
      <w:r>
        <w:t xml:space="preserve">zkrovna teda </w:t>
      </w:r>
      <w:r w:rsidRPr="00F52667">
        <w:t>ſ</w:t>
      </w:r>
      <w:r w:rsidR="00784E56">
        <w:t>ze zglá</w:t>
      </w:r>
      <w:r>
        <w:t>szi tou i</w:t>
      </w:r>
      <w:r w:rsidRPr="00F52667">
        <w:t>ſ</w:t>
      </w:r>
      <w:r w:rsidR="00784E56">
        <w:t>z-</w:t>
      </w:r>
      <w:r>
        <w:br/>
        <w:t>tino vőruj. I</w:t>
      </w:r>
      <w:r w:rsidRPr="00F52667">
        <w:t>ſ</w:t>
      </w:r>
      <w:r w:rsidR="00784E56">
        <w:t xml:space="preserve">ztino pride. </w:t>
      </w:r>
      <w:r w:rsidR="00784E56" w:rsidRPr="00784E56">
        <w:rPr>
          <w:rStyle w:val="teiabbr"/>
          <w:lang w:val="sl-SI"/>
        </w:rPr>
        <w:t>&amp;c</w:t>
      </w:r>
      <w:r w:rsidRPr="00784E56">
        <w:rPr>
          <w:rStyle w:val="teiabbr"/>
          <w:lang w:val="sl-SI"/>
        </w:rPr>
        <w:t>.</w:t>
      </w:r>
    </w:p>
    <w:p w14:paraId="337BFC92" w14:textId="382D22C0" w:rsidR="00D57747" w:rsidRDefault="00D57747" w:rsidP="00D57747">
      <w:r>
        <w:t xml:space="preserve">7.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 xml:space="preserve">prilo'sim ali </w:t>
      </w:r>
      <w:r w:rsidR="00784E56">
        <w:t>pritousim za me pregrejsenye,</w:t>
      </w:r>
      <w:r w:rsidR="00784E56">
        <w:br/>
        <w:t>á</w:t>
      </w:r>
      <w:r>
        <w:t>r escse drtali,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 w:rsidR="00784E56">
        <w:t xml:space="preserve"> veli. ár </w:t>
      </w:r>
      <w:r w:rsidR="00784E56" w:rsidRPr="00397AEA">
        <w:rPr>
          <w:rStyle w:val="teiabbr"/>
          <w:lang w:val="sl-SI"/>
        </w:rPr>
        <w:t>&amp;c</w:t>
      </w:r>
      <w:r>
        <w:t>.</w:t>
      </w:r>
    </w:p>
    <w:p w14:paraId="3695454E" w14:textId="1852CAC2" w:rsidR="00D57747" w:rsidRDefault="00D57747" w:rsidP="00D57747">
      <w:r>
        <w:t>8.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</w:t>
      </w:r>
      <w:r w:rsidR="00D61ED4">
        <w:t>'</w:t>
      </w:r>
      <w:r>
        <w:t>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 w:rsidR="00D61ED4">
        <w:t>zi král, tebe p</w:t>
      </w:r>
      <w:r>
        <w:t>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 w:rsidR="00D61ED4">
        <w:t>i nevol-</w:t>
      </w:r>
      <w:r>
        <w:br/>
        <w:t>ne grejsnike. I</w:t>
      </w:r>
      <w:r w:rsidRPr="00F52667">
        <w:t>ſ</w:t>
      </w:r>
      <w:r w:rsidR="00D61ED4">
        <w:t xml:space="preserve">ztino pride. </w:t>
      </w:r>
      <w:r w:rsidR="00D61ED4" w:rsidRPr="00D61ED4">
        <w:rPr>
          <w:rStyle w:val="teiabbr"/>
          <w:lang w:val="sl-SI"/>
        </w:rPr>
        <w:t>&amp;c</w:t>
      </w:r>
      <w:r>
        <w:t>.</w:t>
      </w:r>
    </w:p>
    <w:p w14:paraId="17909A21" w14:textId="3B490101" w:rsidR="00D57747" w:rsidRDefault="00D61ED4" w:rsidP="00D57747">
      <w:r>
        <w:t xml:space="preserve">9. </w:t>
      </w:r>
      <w:r>
        <w:rPr>
          <w:rFonts w:ascii="ZRCola" w:hAnsi="ZRCola" w:cs="ZRCola"/>
        </w:rPr>
        <w:t>ſ</w:t>
      </w:r>
      <w:r w:rsidR="00D57747">
        <w:t>zpamentui</w:t>
      </w:r>
      <w:r w:rsidR="00D57747" w:rsidRPr="00F52667">
        <w:t>ſ</w:t>
      </w:r>
      <w:r w:rsidR="00D57747">
        <w:t>ze ti zna</w:t>
      </w:r>
      <w:r w:rsidR="00D57747" w:rsidRPr="00F52667">
        <w:t>ſ</w:t>
      </w:r>
      <w:r w:rsidR="00D57747">
        <w:t>z milo</w:t>
      </w:r>
      <w:r w:rsidR="00D57747" w:rsidRPr="00F52667">
        <w:t>ſ</w:t>
      </w:r>
      <w:r w:rsidR="00D57747">
        <w:t xml:space="preserve">ztivni </w:t>
      </w:r>
      <w:r w:rsidR="00D57747" w:rsidRPr="00D91444">
        <w:rPr>
          <w:rStyle w:val="teipersName"/>
          <w:lang w:val="sl-SI"/>
        </w:rPr>
        <w:t>Kristus</w:t>
      </w:r>
      <w:r>
        <w:t>, ka-</w:t>
      </w:r>
      <w:r w:rsidR="00D57747">
        <w:br/>
        <w:t>ko</w:t>
      </w:r>
      <w:r w:rsidR="00D57747" w:rsidRPr="00F52667">
        <w:t>ſ</w:t>
      </w:r>
      <w:r w:rsidR="00D57747">
        <w:t>zi za na</w:t>
      </w:r>
      <w:r w:rsidR="00D57747" w:rsidRPr="00F52667">
        <w:t>ſ</w:t>
      </w:r>
      <w:r>
        <w:t>z</w:t>
      </w:r>
      <w:r w:rsidR="00D57747">
        <w:t xml:space="preserve"> cslovekom po</w:t>
      </w:r>
      <w:r w:rsidR="00D57747" w:rsidRPr="00F52667">
        <w:t>ſ</w:t>
      </w:r>
      <w:r w:rsidR="00D57747">
        <w:t xml:space="preserve">ztal </w:t>
      </w:r>
      <w:r w:rsidR="00D57747" w:rsidRPr="00F52667">
        <w:t>ſ</w:t>
      </w:r>
      <w:r w:rsidR="00D57747">
        <w:t xml:space="preserve">zmert </w:t>
      </w:r>
      <w:r w:rsidR="00D57747" w:rsidRPr="00F52667">
        <w:t>ſ</w:t>
      </w:r>
      <w:r>
        <w:t>zi za</w:t>
      </w:r>
      <w:r>
        <w:br/>
        <w:t>ná</w:t>
      </w:r>
      <w:r w:rsidR="00D57747">
        <w:t xml:space="preserve">sz </w:t>
      </w:r>
      <w:r w:rsidR="00D57747" w:rsidRPr="00F52667">
        <w:t>ſ</w:t>
      </w:r>
      <w:r>
        <w:t>zterpil,</w:t>
      </w:r>
      <w:r w:rsidR="00D57747">
        <w:t xml:space="preserve"> veliko moko ino te</w:t>
      </w:r>
      <w:r w:rsidR="00D57747" w:rsidRPr="00F52667">
        <w:t>ſ</w:t>
      </w:r>
      <w:r w:rsidR="00D57747">
        <w:t xml:space="preserve">kö </w:t>
      </w:r>
      <w:r w:rsidR="00D57747" w:rsidRPr="00F52667">
        <w:t>ſ</w:t>
      </w:r>
      <w:r w:rsidR="00D57747">
        <w:t>zmert za</w:t>
      </w:r>
      <w:r w:rsidR="00D57747">
        <w:br/>
        <w:t>na</w:t>
      </w:r>
      <w:r w:rsidR="00D57747" w:rsidRPr="00F52667">
        <w:t>ſ</w:t>
      </w:r>
      <w:r w:rsidR="00D57747">
        <w:t xml:space="preserve">z </w:t>
      </w:r>
      <w:r w:rsidR="00D57747" w:rsidRPr="00F52667">
        <w:t>ſ</w:t>
      </w:r>
      <w:r w:rsidR="00D57747">
        <w:t xml:space="preserve">zi ti </w:t>
      </w:r>
      <w:r w:rsidR="00D57747" w:rsidRPr="00F52667">
        <w:t>ſ</w:t>
      </w:r>
      <w:r>
        <w:t xml:space="preserve">zterpil. Ar pride te dén. </w:t>
      </w:r>
      <w:r w:rsidRPr="00397AEA">
        <w:rPr>
          <w:rStyle w:val="teiabbr"/>
          <w:lang w:val="sl-SI"/>
        </w:rPr>
        <w:t>&amp;c</w:t>
      </w:r>
      <w:r w:rsidR="00D57747" w:rsidRPr="00397AEA">
        <w:rPr>
          <w:rStyle w:val="teiabbr"/>
          <w:lang w:val="sl-SI"/>
        </w:rPr>
        <w:t>.</w:t>
      </w:r>
    </w:p>
    <w:p w14:paraId="2175A0D5" w14:textId="77777777" w:rsidR="00D57747" w:rsidRPr="00397AEA" w:rsidRDefault="00D57747" w:rsidP="00D61ED4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10. Proſzimo</w:t>
      </w:r>
    </w:p>
    <w:p w14:paraId="38A7D1BD" w14:textId="77777777" w:rsidR="00D57747" w:rsidRDefault="00D57747" w:rsidP="00D57747">
      <w:r>
        <w:br w:type="page"/>
      </w:r>
    </w:p>
    <w:p w14:paraId="192608A5" w14:textId="7AB855DB" w:rsidR="00D57747" w:rsidRDefault="00D57747" w:rsidP="00D57747">
      <w:r>
        <w:lastRenderedPageBreak/>
        <w:t>/060r/</w:t>
      </w:r>
    </w:p>
    <w:p w14:paraId="0CC2B23D" w14:textId="31A0D330" w:rsidR="00D61ED4" w:rsidRPr="00F161FF" w:rsidRDefault="00D61ED4" w:rsidP="00D61ED4">
      <w:pPr>
        <w:pStyle w:val="teifwPageNum"/>
        <w:rPr>
          <w:lang w:val="sl-SI"/>
        </w:rPr>
      </w:pPr>
      <w:r w:rsidRPr="00F161FF">
        <w:rPr>
          <w:lang w:val="sl-SI"/>
        </w:rPr>
        <w:t>119</w:t>
      </w:r>
    </w:p>
    <w:p w14:paraId="63265245" w14:textId="6B73472D" w:rsidR="00D57747" w:rsidRPr="00F161FF" w:rsidRDefault="00D57747" w:rsidP="00D57747">
      <w:pPr>
        <w:rPr>
          <w:rStyle w:val="teiabbr"/>
          <w:lang w:val="sl-SI"/>
        </w:rPr>
      </w:pPr>
      <w:r>
        <w:t>10.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</w:t>
      </w:r>
      <w:r w:rsidR="00F161FF">
        <w:t xml:space="preserve"> zamá</w:t>
      </w:r>
      <w:r>
        <w:t>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 w:rsidR="00F161FF">
        <w:t xml:space="preserve">ztino pride. </w:t>
      </w:r>
      <w:r w:rsidR="00F161FF" w:rsidRPr="00F161FF">
        <w:rPr>
          <w:rStyle w:val="teiabbr"/>
          <w:lang w:val="sl-SI"/>
        </w:rPr>
        <w:t>&amp;c</w:t>
      </w:r>
      <w:r w:rsidRPr="00F161FF">
        <w:rPr>
          <w:rStyle w:val="teiabbr"/>
          <w:lang w:val="sl-SI"/>
        </w:rPr>
        <w:t>.</w:t>
      </w:r>
    </w:p>
    <w:p w14:paraId="502F00F9" w14:textId="14C3B4AE" w:rsidR="00D57747" w:rsidRDefault="00F161FF" w:rsidP="00D57747">
      <w:r>
        <w:t>11. K</w:t>
      </w:r>
      <w:r w:rsidR="00D57747">
        <w:t xml:space="preserve">tebi zdihavamo </w:t>
      </w:r>
      <w:r w:rsidR="00D57747" w:rsidRPr="00F52667">
        <w:t>ſ</w:t>
      </w:r>
      <w:r w:rsidR="00D57747">
        <w:t>zlatki Go</w:t>
      </w:r>
      <w:r w:rsidR="00D57747" w:rsidRPr="00F52667">
        <w:t>ſ</w:t>
      </w:r>
      <w:r>
        <w:t>zpon Boug kako k</w:t>
      </w:r>
      <w:r w:rsidR="00D57747">
        <w:t>na</w:t>
      </w:r>
      <w:r w:rsidR="00D57747" w:rsidRPr="00F52667">
        <w:t>ſſ</w:t>
      </w:r>
      <w:r w:rsidR="00D57747">
        <w:t>emu</w:t>
      </w:r>
      <w:r w:rsidR="00D57747">
        <w:br/>
        <w:t>milo</w:t>
      </w:r>
      <w:r w:rsidR="00D57747" w:rsidRPr="00F52667">
        <w:t>ſ</w:t>
      </w:r>
      <w:r w:rsidR="00D57747">
        <w:t>ztivnomu Oczu, i odkűpitelo da bojd</w:t>
      </w:r>
      <w:r>
        <w:t xml:space="preserve"> milosztiv</w:t>
      </w:r>
      <w:r>
        <w:br/>
        <w:t>nevolnim Ovcsiczam ktebi obernoc</w:t>
      </w:r>
      <w:r w:rsidR="00D57747">
        <w:t>sim</w:t>
      </w:r>
      <w:r>
        <w:t xml:space="preserve">. ar pride </w:t>
      </w:r>
      <w:r w:rsidRPr="00397AEA">
        <w:rPr>
          <w:rStyle w:val="teiabbr"/>
          <w:lang w:val="sl-SI"/>
        </w:rPr>
        <w:t>&amp;c</w:t>
      </w:r>
      <w:r w:rsidR="00D57747" w:rsidRPr="00397AEA">
        <w:rPr>
          <w:rStyle w:val="teiabbr"/>
          <w:lang w:val="sl-SI"/>
        </w:rPr>
        <w:t>.</w:t>
      </w:r>
    </w:p>
    <w:p w14:paraId="36453D7B" w14:textId="6A27F464" w:rsidR="00D57747" w:rsidRDefault="00D57747" w:rsidP="00D57747">
      <w:r>
        <w:t>12. Vede</w:t>
      </w:r>
      <w:r w:rsidRPr="00F52667">
        <w:t>ſ</w:t>
      </w:r>
      <w:r>
        <w:t xml:space="preserve">zi prosztil ti </w:t>
      </w:r>
      <w:r w:rsidRPr="00F161FF">
        <w:rPr>
          <w:rStyle w:val="teipersName"/>
          <w:lang w:val="sl-SI"/>
        </w:rPr>
        <w:t>magdalejni</w:t>
      </w:r>
      <w:r>
        <w:t>, nye pr</w:t>
      </w:r>
      <w:r w:rsidR="00F161FF">
        <w:t>evelike pr</w:t>
      </w:r>
      <w:r w:rsidR="00F161FF" w:rsidRPr="00397AEA">
        <w:rPr>
          <w:rStyle w:val="teiunclear"/>
          <w:lang w:val="sl-SI"/>
        </w:rPr>
        <w:t>e</w:t>
      </w:r>
      <w:r w:rsidR="00F161FF">
        <w:rPr>
          <w:rFonts w:ascii="ZRCola" w:hAnsi="ZRCola" w:cs="ZRCola"/>
        </w:rPr>
        <w:t>ſ</w:t>
      </w:r>
      <w:r w:rsidR="00F161FF">
        <w:t>ztrasne</w:t>
      </w:r>
      <w:r>
        <w:t xml:space="preserve"> k'routo</w:t>
      </w:r>
      <w:r>
        <w:br/>
        <w:t xml:space="preserve">prevelike </w:t>
      </w:r>
      <w:r w:rsidRPr="00397AEA">
        <w:rPr>
          <w:rStyle w:val="teiadd"/>
          <w:lang w:val="sl-SI"/>
        </w:rPr>
        <w:t>grehe</w:t>
      </w:r>
      <w:r>
        <w:t xml:space="preserve">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 w:rsidR="00F161FF">
        <w:t xml:space="preserve">ztino pride. </w:t>
      </w:r>
      <w:r w:rsidR="00F161FF" w:rsidRPr="00F161FF">
        <w:rPr>
          <w:rStyle w:val="teiabbr"/>
          <w:lang w:val="sl-SI"/>
        </w:rPr>
        <w:t>&amp;c</w:t>
      </w:r>
      <w:r>
        <w:t>.</w:t>
      </w:r>
    </w:p>
    <w:p w14:paraId="1954562D" w14:textId="476D566A" w:rsidR="00D57747" w:rsidRDefault="00D57747" w:rsidP="00D57747">
      <w:r>
        <w:t xml:space="preserve">13. Oplákan bode </w:t>
      </w:r>
      <w:r w:rsidRPr="00F52667">
        <w:t>ſ</w:t>
      </w:r>
      <w:r>
        <w:t>ztanovito</w:t>
      </w:r>
      <w:r w:rsidR="00697502">
        <w:t xml:space="preserve"> vőruj nezracsunanim krouto pr-</w:t>
      </w:r>
      <w:r w:rsidR="00697502">
        <w:br/>
        <w:t>vnougim lűdé</w:t>
      </w:r>
      <w:r>
        <w:t>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 w:rsidR="00697502">
        <w:t>zeljé</w:t>
      </w:r>
      <w:r>
        <w:t xml:space="preserve"> bou </w:t>
      </w:r>
      <w:r w:rsidRPr="00D91444">
        <w:rPr>
          <w:rStyle w:val="teipersName"/>
          <w:lang w:val="sl-SI"/>
        </w:rPr>
        <w:t>Kristusa</w:t>
      </w:r>
      <w:r>
        <w:t xml:space="preserve"> vernim. Ar </w:t>
      </w:r>
      <w:r w:rsidR="00F161FF">
        <w:t xml:space="preserve">pride. </w:t>
      </w:r>
      <w:r w:rsidR="00F161FF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537AC28E" w14:textId="47DAA6BB" w:rsidR="00D57747" w:rsidRDefault="00D57747" w:rsidP="00D57747">
      <w:r>
        <w:t>14. Pro</w:t>
      </w:r>
      <w:r w:rsidRPr="00F52667">
        <w:t>ſ</w:t>
      </w:r>
      <w:r>
        <w:t>zim i opominam ja</w:t>
      </w:r>
      <w:r w:rsidRPr="00F52667">
        <w:t>ſ</w:t>
      </w:r>
      <w:r w:rsidR="00697502">
        <w:t>z</w:t>
      </w:r>
      <w:r>
        <w:t xml:space="preserve"> vezdaj tebe na Bo'zi </w:t>
      </w:r>
      <w:r w:rsidRPr="00F52667">
        <w:t>ſ</w:t>
      </w:r>
      <w:r w:rsidR="00697502">
        <w:t>zué-</w:t>
      </w:r>
      <w:r>
        <w:br/>
        <w:t xml:space="preserve">ti keip leipo </w:t>
      </w:r>
      <w:r w:rsidRPr="00F52667">
        <w:t>ſ</w:t>
      </w:r>
      <w:r>
        <w:t>ztvorjeni ino kercseni Cslek, da no</w:t>
      </w:r>
      <w:r w:rsidR="00697502">
        <w:t>-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 w:rsidR="00697502">
        <w:t xml:space="preserve">zt: </w:t>
      </w:r>
      <w:r w:rsidR="00697502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2786A2FF" w14:textId="6DD07B1A" w:rsidR="00D57747" w:rsidRDefault="00D57747" w:rsidP="00D57747">
      <w:r>
        <w:t>15.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 w:rsidR="00697502">
        <w:t>teraje tebi na dobro</w:t>
      </w:r>
      <w:r w:rsidR="00697502">
        <w:br/>
        <w:t>dán</w:t>
      </w:r>
      <w:r>
        <w:t xml:space="preserve">a, </w:t>
      </w:r>
      <w:r w:rsidRPr="00F52667">
        <w:t>ſ</w:t>
      </w:r>
      <w:r w:rsidR="00697502">
        <w:t xml:space="preserve">ztanovitje glász. Ar pride </w:t>
      </w:r>
      <w:r w:rsidR="00697502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7327C934" w14:textId="51ACB226" w:rsidR="00D57747" w:rsidRDefault="00D57747" w:rsidP="00D57747">
      <w:r>
        <w:t xml:space="preserve">16. Hvaleno bojdi to </w:t>
      </w:r>
      <w:r w:rsidRPr="00F52667">
        <w:t>ſ</w:t>
      </w:r>
      <w:r w:rsidR="00697502">
        <w:t>zvé</w:t>
      </w:r>
      <w:r>
        <w:t>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</w:t>
      </w:r>
      <w:r w:rsidR="00697502">
        <w:t>mé</w:t>
      </w:r>
      <w:r w:rsidR="00697502">
        <w:br/>
        <w:t>da ná</w:t>
      </w:r>
      <w:r>
        <w:t>z daruje z</w:t>
      </w:r>
      <w:r w:rsidRPr="00F52667">
        <w:t>ſ</w:t>
      </w:r>
      <w:r w:rsidR="00697502">
        <w:t>zvojov miloscsov i z</w:t>
      </w:r>
      <w:r>
        <w:t>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14:paraId="585ED569" w14:textId="77777777" w:rsidR="00D57747" w:rsidRPr="00697502" w:rsidRDefault="00D57747" w:rsidP="00697502">
      <w:pPr>
        <w:pStyle w:val="teicatch-wo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7502">
        <w:t>In festo</w:t>
      </w:r>
    </w:p>
    <w:p w14:paraId="492E115C" w14:textId="77777777" w:rsidR="00D57747" w:rsidRDefault="00D57747" w:rsidP="00D57747">
      <w:r>
        <w:br w:type="page"/>
      </w:r>
    </w:p>
    <w:p w14:paraId="075CC5B3" w14:textId="693B4AFF" w:rsidR="00D57747" w:rsidRDefault="00D57747" w:rsidP="00D57747">
      <w:r>
        <w:lastRenderedPageBreak/>
        <w:t>/060v/</w:t>
      </w:r>
    </w:p>
    <w:p w14:paraId="22B907C2" w14:textId="3C704192" w:rsidR="00697502" w:rsidRDefault="00697502" w:rsidP="00697502">
      <w:pPr>
        <w:pStyle w:val="teifwPageNum"/>
      </w:pPr>
      <w:r>
        <w:t>119</w:t>
      </w:r>
    </w:p>
    <w:p w14:paraId="0D191E40" w14:textId="023B0D5F" w:rsidR="00D57747" w:rsidRPr="00697502" w:rsidRDefault="00D57747" w:rsidP="00697502">
      <w:pPr>
        <w:pStyle w:val="Naslov2"/>
      </w:pPr>
      <w:r w:rsidRPr="00697502">
        <w:t>FESTO JOHAN</w:t>
      </w:r>
      <w:r w:rsidR="00697502">
        <w:t>͠IS BAPTIST</w:t>
      </w:r>
      <w:r w:rsidR="00697502">
        <w:rPr>
          <w:rFonts w:ascii="ZRCola" w:hAnsi="ZRCola" w:cs="ZRCola"/>
        </w:rPr>
        <w:t>Æ</w:t>
      </w:r>
      <w:r w:rsidRPr="00697502">
        <w:br/>
      </w:r>
      <w:r w:rsidR="00697502">
        <w:rPr>
          <w:rStyle w:val="teibibl"/>
        </w:rPr>
        <w:t>Evang. Luc</w:t>
      </w:r>
      <w:r w:rsidRPr="00697502">
        <w:rPr>
          <w:rStyle w:val="teibibl"/>
        </w:rPr>
        <w:t>a Cap.</w:t>
      </w:r>
    </w:p>
    <w:p w14:paraId="17AA35E6" w14:textId="48B4D9CF" w:rsidR="00D57747" w:rsidRDefault="00697502" w:rsidP="00D57747">
      <w:r w:rsidRPr="003B22F3">
        <w:rPr>
          <w:rStyle w:val="teisupplied"/>
          <w:lang w:val="sl-SI"/>
        </w:rPr>
        <w:t>1.</w:t>
      </w:r>
      <w:r>
        <w:t xml:space="preserve"> </w:t>
      </w:r>
      <w:r w:rsidR="00D57747">
        <w:t>Go</w:t>
      </w:r>
      <w:r w:rsidR="00D57747" w:rsidRPr="00F52667">
        <w:t>ſ</w:t>
      </w:r>
      <w:r w:rsidR="00D57747">
        <w:t>zto namje 'sav ka je nas Or</w:t>
      </w:r>
      <w:r w:rsidR="00D57747" w:rsidRPr="00F52667">
        <w:t>ſ</w:t>
      </w:r>
      <w:r w:rsidR="00D57747">
        <w:t>zag tak krouto</w:t>
      </w:r>
      <w:r w:rsidR="00D57747">
        <w:br/>
        <w:t>opűsztil, i tou</w:t>
      </w:r>
      <w:r w:rsidR="003B22F3">
        <w:t>'</w:t>
      </w:r>
      <w:r w:rsidR="00D57747">
        <w:t xml:space="preserve">simo </w:t>
      </w:r>
      <w:r w:rsidR="00D57747" w:rsidRPr="00F52667">
        <w:t>ſ</w:t>
      </w:r>
      <w:r w:rsidR="003B22F3">
        <w:t xml:space="preserve">ze zal kvár veliki, za </w:t>
      </w:r>
      <w:commentRangeStart w:id="24"/>
      <w:r w:rsidR="003B22F3">
        <w:t>marh</w:t>
      </w:r>
      <w:r w:rsidR="00D57747">
        <w:t xml:space="preserve">e </w:t>
      </w:r>
      <w:commentRangeEnd w:id="24"/>
      <w:r w:rsidR="003B22F3">
        <w:rPr>
          <w:rStyle w:val="Pripombasklic"/>
        </w:rPr>
        <w:commentReference w:id="24"/>
      </w:r>
      <w:r w:rsidR="003B22F3">
        <w:t>po-</w:t>
      </w:r>
      <w:r w:rsidR="003B22F3">
        <w:br/>
        <w:t>gibet, da ne mamje 'sal N</w:t>
      </w:r>
      <w:r w:rsidR="00D57747">
        <w:t>ebe</w:t>
      </w:r>
      <w:r w:rsidR="00D57747" w:rsidRPr="00F52667">
        <w:t>ſ</w:t>
      </w:r>
      <w:r w:rsidR="00D57747">
        <w:t>zki or</w:t>
      </w:r>
      <w:r w:rsidR="00D57747" w:rsidRPr="00F52667">
        <w:t>ſ</w:t>
      </w:r>
      <w:r w:rsidR="003B22F3">
        <w:t>zá</w:t>
      </w:r>
      <w:r w:rsidR="00D57747">
        <w:t>g kaje tak opű</w:t>
      </w:r>
      <w:r w:rsidR="00D57747" w:rsidRPr="00F52667">
        <w:t>ſ</w:t>
      </w:r>
      <w:r w:rsidR="00D57747">
        <w:t>ztil</w:t>
      </w:r>
      <w:r w:rsidR="003B22F3">
        <w:t>.</w:t>
      </w:r>
    </w:p>
    <w:p w14:paraId="77E27851" w14:textId="63FB10A7" w:rsidR="00D57747" w:rsidRDefault="00D57747" w:rsidP="00D57747">
      <w:r>
        <w:t>2.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 w:rsidR="003B22F3">
        <w:t>te-</w:t>
      </w:r>
      <w:r>
        <w:br/>
        <w:t xml:space="preserve">ri marhe tamu ne </w:t>
      </w:r>
      <w:r w:rsidRPr="00F52667">
        <w:t>ſ</w:t>
      </w:r>
      <w:r w:rsidR="003B22F3">
        <w:t>zprá</w:t>
      </w:r>
      <w:r>
        <w:t>vla kakoje Boug kroto.</w:t>
      </w:r>
    </w:p>
    <w:p w14:paraId="462EAB5E" w14:textId="63298B6D" w:rsidR="00D57747" w:rsidRDefault="00D57747" w:rsidP="00D57747">
      <w:r>
        <w:t>3. Bolsega nemrem ja</w:t>
      </w:r>
      <w:r w:rsidRPr="00F52667">
        <w:t>ſ</w:t>
      </w:r>
      <w:r w:rsidR="003B22F3">
        <w:t>z povedati ná</w:t>
      </w:r>
      <w:r>
        <w:t>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D91444">
        <w:rPr>
          <w:rStyle w:val="teipersName"/>
          <w:lang w:val="sl-SI"/>
        </w:rPr>
        <w:t>Ivana</w:t>
      </w:r>
      <w:r w:rsidR="003B22F3">
        <w:t xml:space="preserve">, </w:t>
      </w:r>
      <w:r w:rsidR="003B22F3">
        <w:br/>
        <w:t>komuje vká</w:t>
      </w:r>
      <w:r>
        <w:t xml:space="preserve">zal </w:t>
      </w:r>
      <w:r w:rsidRPr="00F52667">
        <w:t>ſ</w:t>
      </w:r>
      <w:r>
        <w:t>zveti Dűh B</w:t>
      </w:r>
      <w:r w:rsidR="003B22F3">
        <w:t xml:space="preserve">og dugovanya </w:t>
      </w:r>
      <w:r w:rsidR="003B22F3">
        <w:rPr>
          <w:rFonts w:ascii="ZRCola" w:hAnsi="ZRCola" w:cs="ZRCola"/>
        </w:rPr>
        <w:t>ſ</w:t>
      </w:r>
      <w:r>
        <w:t>zkrovna.</w:t>
      </w:r>
    </w:p>
    <w:p w14:paraId="07711D61" w14:textId="7762C338" w:rsidR="00D57747" w:rsidRDefault="00D57747" w:rsidP="00D57747">
      <w:r>
        <w:t xml:space="preserve">4. Zredomje piszal </w:t>
      </w:r>
      <w:r w:rsidRPr="00F52667">
        <w:t>ſ</w:t>
      </w:r>
      <w:r>
        <w:t>zveti</w:t>
      </w:r>
      <w:r w:rsidRPr="00442E6E">
        <w:t xml:space="preserve"> </w:t>
      </w:r>
      <w:r w:rsidRPr="00D91444">
        <w:rPr>
          <w:rStyle w:val="teipersName"/>
          <w:lang w:val="sl-SI"/>
        </w:rPr>
        <w:t>Ivan</w:t>
      </w:r>
      <w:r w:rsidR="003B22F3">
        <w:t xml:space="preserve"> zato etak lejpo</w:t>
      </w:r>
      <w:r>
        <w:t>,</w:t>
      </w:r>
      <w:r w:rsidR="003B22F3">
        <w:t xml:space="preserve"> jeden</w:t>
      </w:r>
      <w:r w:rsidR="003B22F3">
        <w:br/>
        <w:t>me angyel on praj zneszé na gorou viszouko zgo-</w:t>
      </w:r>
      <w:r>
        <w:br/>
        <w:t xml:space="preserve">re mu vkáza jeden </w:t>
      </w:r>
      <w:r w:rsidRPr="00F52667">
        <w:t>ſ</w:t>
      </w:r>
      <w:r w:rsidR="003B22F3">
        <w:t>zvé</w:t>
      </w:r>
      <w:r>
        <w:t>t város i nyega lepoto.</w:t>
      </w:r>
    </w:p>
    <w:p w14:paraId="1980B8C1" w14:textId="3441EA41" w:rsidR="00D57747" w:rsidRDefault="00D57747" w:rsidP="00D57747">
      <w:r>
        <w:t xml:space="preserve">5.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zk</w:t>
      </w:r>
      <w:r w:rsidR="003B22F3">
        <w:t>ameinya drágo-</w:t>
      </w:r>
      <w:r w:rsidR="003B22F3">
        <w:br/>
        <w:t>ga, gdrá</w:t>
      </w:r>
      <w:r>
        <w:t>go kamejnyu k</w:t>
      </w:r>
      <w:r w:rsidRPr="00F52667">
        <w:t>ſ</w:t>
      </w:r>
      <w:r w:rsidR="003B22F3">
        <w:t>zvetlo</w:t>
      </w:r>
      <w:r>
        <w:t xml:space="preserve"> Jaspis</w:t>
      </w:r>
      <w:r w:rsidRPr="00F52667">
        <w:t>ſ</w:t>
      </w:r>
      <w:r>
        <w:t xml:space="preserve">u vcsini </w:t>
      </w:r>
      <w:r w:rsidRPr="00F52667">
        <w:t>ſ</w:t>
      </w:r>
      <w:r w:rsidR="003B22F3">
        <w:t>zpodov-</w:t>
      </w:r>
      <w:r>
        <w:br/>
        <w:t>noga.</w:t>
      </w:r>
    </w:p>
    <w:p w14:paraId="7A3C8586" w14:textId="401AE8E6" w:rsidR="00D57747" w:rsidRDefault="003B22F3" w:rsidP="00D57747">
      <w:r>
        <w:t>6. Hej Bosje drági kako te vá</w:t>
      </w:r>
      <w:r w:rsidR="00D57747">
        <w:t>ros prevelik poveda,</w:t>
      </w:r>
      <w:r w:rsidR="00D57747">
        <w:br/>
        <w:t>dvanaj</w:t>
      </w:r>
      <w:r w:rsidR="00D57747" w:rsidRPr="00F52667">
        <w:t>ſ</w:t>
      </w:r>
      <w:r w:rsidR="00D57747">
        <w:t>zet jezero moski tako dugoga poveda,</w:t>
      </w:r>
      <w:r w:rsidR="00D57747">
        <w:br/>
        <w:t xml:space="preserve">nyega viszino ino </w:t>
      </w:r>
      <w:r w:rsidR="00D57747" w:rsidRPr="00F52667">
        <w:t>ſ</w:t>
      </w:r>
      <w:r>
        <w:t>irino jedná</w:t>
      </w:r>
      <w:r w:rsidR="00D57747">
        <w:t>ko poveda</w:t>
      </w:r>
    </w:p>
    <w:p w14:paraId="7EDB5578" w14:textId="0C6721CB" w:rsidR="00D57747" w:rsidRDefault="00D57747" w:rsidP="00D57747">
      <w:r>
        <w:t>7. Lejpim ga zlatim jeden angyel mertuko</w:t>
      </w:r>
      <w:r w:rsidR="003B22F3">
        <w:t>m</w:t>
      </w:r>
      <w:r w:rsidR="003B22F3">
        <w:br/>
        <w:t>mer</w:t>
      </w:r>
      <w:r>
        <w:t>ja</w:t>
      </w:r>
      <w:r w:rsidRPr="00F52667">
        <w:t>ſſ</w:t>
      </w:r>
      <w:r w:rsidR="003B22F3">
        <w:t>e jezero lakt</w:t>
      </w:r>
      <w:r>
        <w:t xml:space="preserve">i </w:t>
      </w:r>
      <w:r w:rsidRPr="00F52667">
        <w:t>ſ</w:t>
      </w:r>
      <w:r>
        <w:t>tiri</w:t>
      </w:r>
      <w:r w:rsidR="003B22F3">
        <w:t xml:space="preserve"> </w:t>
      </w:r>
      <w:r w:rsidRPr="00F52667">
        <w:t>ſ</w:t>
      </w:r>
      <w:r w:rsidR="003B22F3">
        <w:t>z</w:t>
      </w:r>
      <w:r>
        <w:t xml:space="preserve">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 w:rsidR="003B22F3">
        <w:t>zina ino s</w:t>
      </w:r>
      <w:r>
        <w:t>ir</w:t>
      </w:r>
      <w:r w:rsidR="003B22F3">
        <w:t>ina v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14:paraId="3F6ADD19" w14:textId="77777777" w:rsidR="00D57747" w:rsidRPr="00397AEA" w:rsidRDefault="00D57747" w:rsidP="003B22F3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8. Nigdar</w:t>
      </w:r>
    </w:p>
    <w:p w14:paraId="01B0CF58" w14:textId="77777777" w:rsidR="00D57747" w:rsidRDefault="00D57747" w:rsidP="00D57747">
      <w:r>
        <w:br w:type="page"/>
      </w:r>
    </w:p>
    <w:p w14:paraId="770F0C7A" w14:textId="3CF8EEF3" w:rsidR="00D57747" w:rsidRDefault="00D57747" w:rsidP="00D57747">
      <w:r>
        <w:lastRenderedPageBreak/>
        <w:t>/061r/</w:t>
      </w:r>
    </w:p>
    <w:p w14:paraId="34F3A211" w14:textId="7460BD19" w:rsidR="003B22F3" w:rsidRPr="00387C5B" w:rsidRDefault="003B22F3" w:rsidP="003B22F3">
      <w:pPr>
        <w:pStyle w:val="teifwPageNum"/>
        <w:rPr>
          <w:lang w:val="sl-SI"/>
        </w:rPr>
      </w:pPr>
      <w:r w:rsidRPr="00387C5B">
        <w:rPr>
          <w:lang w:val="sl-SI"/>
        </w:rPr>
        <w:t>120</w:t>
      </w:r>
    </w:p>
    <w:p w14:paraId="175E964B" w14:textId="60704E88" w:rsidR="00D57747" w:rsidRDefault="00387C5B" w:rsidP="00D57747">
      <w:r>
        <w:t>8. Nigdá</w:t>
      </w:r>
      <w:r w:rsidR="00D57747">
        <w:t>r nijeden tako leipoga Varos</w:t>
      </w:r>
      <w:r w:rsidR="00D57747" w:rsidRPr="00F52667">
        <w:t>ſ</w:t>
      </w:r>
      <w:r w:rsidR="00D57747">
        <w:t>a nei vidil,</w:t>
      </w:r>
      <w:r w:rsidR="00D57747">
        <w:br/>
        <w:t>dvanaj</w:t>
      </w:r>
      <w:r w:rsidR="00D57747" w:rsidRPr="00F52667">
        <w:t>ſ</w:t>
      </w:r>
      <w:r>
        <w:t>z</w:t>
      </w:r>
      <w:r w:rsidR="00D57747">
        <w:t xml:space="preserve">et </w:t>
      </w:r>
      <w:r w:rsidR="00D57747" w:rsidRPr="00F52667">
        <w:t>ſ</w:t>
      </w:r>
      <w:r>
        <w:t>ztene zdrá</w:t>
      </w:r>
      <w:r w:rsidR="00863E85">
        <w:t>ga kamenya zidaneje imel, le-</w:t>
      </w:r>
      <w:r w:rsidR="00863E85">
        <w:br/>
        <w:t>pi i draksi od su</w:t>
      </w:r>
      <w:r w:rsidR="00D57747">
        <w:t>ta z</w:t>
      </w:r>
      <w:r w:rsidR="00863E85">
        <w:t>lá</w:t>
      </w:r>
      <w:r w:rsidR="00D57747">
        <w:t>ta onje placz imel.</w:t>
      </w:r>
    </w:p>
    <w:p w14:paraId="22B869EE" w14:textId="2C54A1A1" w:rsidR="00D57747" w:rsidRDefault="00863E85" w:rsidP="00D57747">
      <w:r>
        <w:t xml:space="preserve">9. Zerdécsim </w:t>
      </w:r>
      <w:r>
        <w:rPr>
          <w:rFonts w:ascii="ZRCola" w:hAnsi="ZRCola" w:cs="ZRCola"/>
        </w:rPr>
        <w:t>ſ</w:t>
      </w:r>
      <w:r>
        <w:t>zvetlim drágim kaményem on vesz zidan</w:t>
      </w:r>
      <w:r>
        <w:br/>
        <w:t>bes</w:t>
      </w:r>
      <w:r>
        <w:rPr>
          <w:rFonts w:ascii="ZRCola" w:hAnsi="ZRCola" w:cs="ZRCola"/>
        </w:rPr>
        <w:t>ſ</w:t>
      </w:r>
      <w:r>
        <w:t xml:space="preserve">e, perva ta </w:t>
      </w:r>
      <w:r>
        <w:rPr>
          <w:rFonts w:ascii="ZRCola" w:hAnsi="ZRCola" w:cs="ZRCola"/>
        </w:rPr>
        <w:t>ſ</w:t>
      </w:r>
      <w:r>
        <w:t>zteina zdrá</w:t>
      </w:r>
      <w:r w:rsidR="00D57747">
        <w:t>ga Jaspis</w:t>
      </w:r>
      <w:r w:rsidR="00D57747" w:rsidRPr="00F52667">
        <w:t>ſ</w:t>
      </w:r>
      <w:r w:rsidR="00D57747">
        <w:t xml:space="preserve">a drűga </w:t>
      </w:r>
      <w:r w:rsidR="00D57747" w:rsidRPr="00F52667">
        <w:t>ſ</w:t>
      </w:r>
      <w:r>
        <w:t>aphi-</w:t>
      </w:r>
      <w:r w:rsidR="00D57747">
        <w:br/>
        <w:t>rus</w:t>
      </w:r>
      <w:r w:rsidR="00D57747" w:rsidRPr="00F52667">
        <w:t>ſ</w:t>
      </w:r>
      <w:r>
        <w:t>a, ta tré</w:t>
      </w:r>
      <w:r w:rsidR="00D57747">
        <w:t>tja bes</w:t>
      </w:r>
      <w:r w:rsidR="00D57747" w:rsidRPr="00F52667">
        <w:t>ſ</w:t>
      </w:r>
      <w:r>
        <w:t>e z Cal</w:t>
      </w:r>
      <w:r w:rsidR="00D57747">
        <w:t>cedomus</w:t>
      </w:r>
      <w:r w:rsidR="00D57747" w:rsidRPr="00F52667">
        <w:t>ſ</w:t>
      </w:r>
      <w:r w:rsidR="00D57747">
        <w:t xml:space="preserve">a, </w:t>
      </w:r>
      <w:r w:rsidR="00D57747" w:rsidRPr="00F52667">
        <w:t>ſ</w:t>
      </w:r>
      <w:r w:rsidR="00D57747">
        <w:t xml:space="preserve">terta </w:t>
      </w:r>
      <w:r w:rsidR="00D57747" w:rsidRPr="00F52667">
        <w:t>ſ</w:t>
      </w:r>
      <w:r w:rsidR="00D57747">
        <w:t>maragdus</w:t>
      </w:r>
      <w:r w:rsidR="00D57747" w:rsidRPr="00F52667">
        <w:t>ſ</w:t>
      </w:r>
      <w:r w:rsidR="00D57747">
        <w:t>a</w:t>
      </w:r>
    </w:p>
    <w:p w14:paraId="17C48929" w14:textId="6A857610" w:rsidR="00D57747" w:rsidRDefault="00863E85" w:rsidP="00D57747">
      <w:r>
        <w:t>10. Mocsno prelepa peté szté</w:t>
      </w:r>
      <w:r w:rsidR="00D57747">
        <w:t>na bes</w:t>
      </w:r>
      <w:r w:rsidR="00D57747" w:rsidRPr="00F52667">
        <w:t>ſ</w:t>
      </w:r>
      <w:r w:rsidR="00D57747">
        <w:t xml:space="preserve">e te </w:t>
      </w:r>
      <w:r w:rsidR="00D57747" w:rsidRPr="00863E85">
        <w:t>ſ</w:t>
      </w:r>
      <w:r w:rsidRPr="00863E85">
        <w:t>ardonix</w:t>
      </w:r>
      <w:r>
        <w:t>, sé</w:t>
      </w:r>
      <w:r w:rsidR="00D57747">
        <w:t>szta</w:t>
      </w:r>
      <w:r w:rsidR="00D57747">
        <w:br/>
      </w:r>
      <w:r w:rsidR="00D57747" w:rsidRPr="00F52667">
        <w:t>ſ</w:t>
      </w:r>
      <w:r>
        <w:t>ár</w:t>
      </w:r>
      <w:r w:rsidR="00D57747">
        <w:t>dius</w:t>
      </w:r>
      <w:r>
        <w:t xml:space="preserve"> á</w:t>
      </w:r>
      <w:r w:rsidR="00D57747">
        <w:t xml:space="preserve"> szédma szten</w:t>
      </w:r>
      <w:r>
        <w:t>a besse Chrysolithus, oszma To-</w:t>
      </w:r>
      <w:r>
        <w:br/>
        <w:t>pazius, devéta Berillus, deszé</w:t>
      </w:r>
      <w:r w:rsidR="00D57747">
        <w:t>ta Chrisopas</w:t>
      </w:r>
      <w:r w:rsidR="00D57747" w:rsidRPr="00F52667">
        <w:t>ſ</w:t>
      </w:r>
      <w:r w:rsidR="00D57747">
        <w:t>us.</w:t>
      </w:r>
    </w:p>
    <w:p w14:paraId="69CE9820" w14:textId="4D289594" w:rsidR="00D57747" w:rsidRDefault="00D57747" w:rsidP="00D57747">
      <w:r>
        <w:t>11. Csűdni preleipi Hiacinthus bes</w:t>
      </w:r>
      <w:r w:rsidRPr="00F52667">
        <w:t>ſ</w:t>
      </w:r>
      <w:r w:rsidR="00863E85">
        <w:t>e jedená</w:t>
      </w:r>
      <w:r>
        <w:t>szta sztena,</w:t>
      </w:r>
      <w:r>
        <w:br/>
        <w:t>drűga na deszta prai da leipi Amethistus bes</w:t>
      </w:r>
      <w:r w:rsidRPr="00F52667">
        <w:t>ſ</w:t>
      </w:r>
      <w:r w:rsidR="00863E85">
        <w:t>e, tako</w:t>
      </w:r>
      <w:r w:rsidR="00863E85">
        <w:br/>
        <w:t xml:space="preserve">lepo </w:t>
      </w:r>
      <w:r w:rsidR="00863E85">
        <w:rPr>
          <w:rFonts w:ascii="ZRCola" w:hAnsi="ZRCola" w:cs="ZRCola"/>
        </w:rPr>
        <w:t>ſ</w:t>
      </w:r>
      <w:r w:rsidR="00863E85">
        <w:t>zvé</w:t>
      </w:r>
      <w:r>
        <w:t xml:space="preserve">ti </w:t>
      </w:r>
      <w:r w:rsidRPr="00D91444">
        <w:rPr>
          <w:rStyle w:val="teipersName"/>
          <w:lang w:val="sl-SI"/>
        </w:rPr>
        <w:t>Iván</w:t>
      </w:r>
      <w:r>
        <w:t xml:space="preserve"> varas zidan besse.</w:t>
      </w:r>
    </w:p>
    <w:p w14:paraId="35AEE03D" w14:textId="5150A2D5" w:rsidR="00D57747" w:rsidRDefault="00863E85" w:rsidP="00D57747">
      <w:r>
        <w:t xml:space="preserve">12. Ino te Váras dvojanadeszta vráta </w:t>
      </w:r>
      <w:r>
        <w:rPr>
          <w:rFonts w:ascii="ZRCola" w:hAnsi="ZRCola" w:cs="ZRCola"/>
        </w:rPr>
        <w:t>ſ</w:t>
      </w:r>
      <w:r>
        <w:t>z</w:t>
      </w:r>
      <w:r w:rsidR="00D57747">
        <w:t>va imes</w:t>
      </w:r>
      <w:r w:rsidR="00D57747" w:rsidRPr="00F52667">
        <w:t>ſ</w:t>
      </w:r>
      <w:r>
        <w:t>e zdrága</w:t>
      </w:r>
      <w:r>
        <w:br/>
        <w:t>kaménya lepo zrezana ta Vrá</w:t>
      </w:r>
      <w:r w:rsidR="00D57747">
        <w:t>ta imes</w:t>
      </w:r>
      <w:r w:rsidR="00D57747" w:rsidRPr="00F52667">
        <w:t>ſ</w:t>
      </w:r>
      <w:r w:rsidR="00D57747">
        <w:t>e, Varaski placz</w:t>
      </w:r>
      <w:r w:rsidR="00D57747">
        <w:br/>
        <w:t>ka</w:t>
      </w:r>
      <w:r>
        <w:t>ko csiszt Christal zcsiszta zlá</w:t>
      </w:r>
      <w:r w:rsidR="00D57747">
        <w:t>ta bes</w:t>
      </w:r>
      <w:r w:rsidR="00D57747" w:rsidRPr="00F52667">
        <w:t>ſ</w:t>
      </w:r>
      <w:r>
        <w:t>e</w:t>
      </w:r>
    </w:p>
    <w:p w14:paraId="10DD4B1F" w14:textId="6049265F" w:rsidR="00D57747" w:rsidRDefault="00D57747" w:rsidP="00D57747">
      <w:r>
        <w:t>13. Csűdna pre</w:t>
      </w:r>
      <w:r w:rsidRPr="00F52667">
        <w:t>ſ</w:t>
      </w:r>
      <w:r w:rsidR="00863E85">
        <w:t>z</w:t>
      </w:r>
      <w:r>
        <w:t>vetla toga Varas</w:t>
      </w:r>
      <w:r w:rsidRPr="00F52667">
        <w:t>ſ</w:t>
      </w:r>
      <w:r>
        <w:t xml:space="preserve">a </w:t>
      </w:r>
      <w:r w:rsidRPr="00F52667">
        <w:t>ſ</w:t>
      </w:r>
      <w:r w:rsidR="00863E85">
        <w:t>z</w:t>
      </w:r>
      <w:r>
        <w:t xml:space="preserve">veti </w:t>
      </w:r>
      <w:r w:rsidRPr="00D91444">
        <w:rPr>
          <w:rStyle w:val="teipersName"/>
          <w:lang w:val="sl-SI"/>
        </w:rPr>
        <w:t>Ivan</w:t>
      </w:r>
      <w:r>
        <w:t xml:space="preserve"> veli,</w:t>
      </w:r>
      <w:r>
        <w:br/>
        <w:t>notri Varas</w:t>
      </w:r>
      <w:r w:rsidRPr="00F52667">
        <w:t>ſ</w:t>
      </w:r>
      <w:r w:rsidR="00863E85">
        <w:t xml:space="preserve">u </w:t>
      </w:r>
      <w:r w:rsidR="00863E85">
        <w:rPr>
          <w:rFonts w:ascii="ZRCola" w:hAnsi="ZRCola" w:cs="ZRCola"/>
        </w:rPr>
        <w:t>ſ</w:t>
      </w:r>
      <w:r>
        <w:t>zunczen</w:t>
      </w:r>
      <w:r w:rsidR="00863E85">
        <w:t>i meiszecz nei potreben veli,</w:t>
      </w:r>
      <w:r w:rsidR="00863E85">
        <w:br/>
        <w:t>ár szá</w:t>
      </w:r>
      <w:r>
        <w:t>m Goszpon B</w:t>
      </w:r>
      <w:r w:rsidR="00863E85">
        <w:t>ough notri prebiva i leprai</w:t>
      </w:r>
      <w:r w:rsidR="00863E85">
        <w:br/>
        <w:t>szá</w:t>
      </w:r>
      <w:r>
        <w:t>m szveiti.</w:t>
      </w:r>
    </w:p>
    <w:p w14:paraId="14979844" w14:textId="6D66DD68" w:rsidR="00237BED" w:rsidRDefault="00863E85" w:rsidP="00D57747">
      <w:r>
        <w:t xml:space="preserve">14. Kakoje lepa voda notri </w:t>
      </w:r>
      <w:r>
        <w:rPr>
          <w:rFonts w:ascii="ZRCola" w:hAnsi="ZRCola" w:cs="ZRCola"/>
        </w:rPr>
        <w:t>ſ</w:t>
      </w:r>
      <w:r>
        <w:t>zvé</w:t>
      </w:r>
      <w:r w:rsidR="00D57747">
        <w:t xml:space="preserve">ti </w:t>
      </w:r>
      <w:r w:rsidR="00397AEA">
        <w:rPr>
          <w:rStyle w:val="teipersName"/>
          <w:lang w:val="sl-SI"/>
        </w:rPr>
        <w:t>Ivá</w:t>
      </w:r>
      <w:bookmarkStart w:id="25" w:name="_GoBack"/>
      <w:bookmarkEnd w:id="25"/>
      <w:r w:rsidR="00D57747" w:rsidRPr="00D91444">
        <w:rPr>
          <w:rStyle w:val="teipersName"/>
          <w:lang w:val="sl-SI"/>
        </w:rPr>
        <w:t>n</w:t>
      </w:r>
      <w:r>
        <w:t xml:space="preserve"> pris</w:t>
      </w:r>
      <w:r>
        <w:rPr>
          <w:rFonts w:ascii="ZRCola" w:hAnsi="ZRCola" w:cs="ZRCola"/>
        </w:rPr>
        <w:t>ſ</w:t>
      </w:r>
      <w:r>
        <w:t>e, rávno</w:t>
      </w:r>
      <w:r>
        <w:br/>
        <w:t xml:space="preserve">kakoje te </w:t>
      </w:r>
      <w:r>
        <w:rPr>
          <w:rFonts w:ascii="ZRCola" w:hAnsi="ZRCola" w:cs="ZRCola"/>
        </w:rPr>
        <w:t>ſ</w:t>
      </w:r>
      <w:r>
        <w:t>zveti Christal takva voda besse, posz-</w:t>
      </w:r>
      <w:r w:rsidR="00D57747">
        <w:br/>
        <w:t>reid placz</w:t>
      </w:r>
      <w:r w:rsidR="00393CD7">
        <w:t>a od Bosja sztala prelepo tekos</w:t>
      </w:r>
      <w:r w:rsidR="00393CD7">
        <w:rPr>
          <w:rFonts w:ascii="ZRCola" w:hAnsi="ZRCola" w:cs="ZRCola"/>
        </w:rPr>
        <w:t>ſ</w:t>
      </w:r>
      <w:r w:rsidR="00D57747">
        <w:t>e.</w:t>
      </w:r>
    </w:p>
    <w:sectPr w:rsidR="00237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na Ditmajer" w:date="2021-07-28T10:03:00Z" w:initials="ND">
    <w:p w14:paraId="56D11E80" w14:textId="77777777" w:rsidR="00372232" w:rsidRDefault="00372232">
      <w:pPr>
        <w:pStyle w:val="Pripombabesedilo"/>
      </w:pPr>
      <w:r>
        <w:rPr>
          <w:rStyle w:val="Pripombasklic"/>
        </w:rPr>
        <w:annotationRef/>
      </w:r>
      <w:r>
        <w:t>Žoltar - psalm</w:t>
      </w:r>
    </w:p>
  </w:comment>
  <w:comment w:id="1" w:author="Nina Ditmajer" w:date="2021-07-28T11:12:00Z" w:initials="ND">
    <w:p w14:paraId="3D1686A0" w14:textId="04E2CBB3" w:rsidR="00372232" w:rsidRDefault="00372232">
      <w:pPr>
        <w:pStyle w:val="Pripombabesedilo"/>
      </w:pPr>
      <w:r>
        <w:rPr>
          <w:rStyle w:val="Pripombasklic"/>
        </w:rPr>
        <w:annotationRef/>
      </w:r>
      <w:r>
        <w:t xml:space="preserve">Glagol loskati </w:t>
      </w:r>
    </w:p>
  </w:comment>
  <w:comment w:id="2" w:author="Nina Ditmajer" w:date="2021-07-28T11:20:00Z" w:initials="ND">
    <w:p w14:paraId="299DE4EE" w14:textId="7C5D69C9" w:rsidR="00372232" w:rsidRDefault="00372232">
      <w:pPr>
        <w:pStyle w:val="Pripombabesedilo"/>
      </w:pPr>
      <w:r>
        <w:rPr>
          <w:rStyle w:val="Pripombasklic"/>
        </w:rPr>
        <w:annotationRef/>
      </w:r>
      <w:r>
        <w:t>jezuiti</w:t>
      </w:r>
    </w:p>
  </w:comment>
  <w:comment w:id="3" w:author="Nina Ditmajer" w:date="2021-07-28T14:06:00Z" w:initials="ND">
    <w:p w14:paraId="139962DE" w14:textId="128C9B48" w:rsidR="00372232" w:rsidRDefault="00372232">
      <w:pPr>
        <w:pStyle w:val="Pripombabesedilo"/>
      </w:pPr>
      <w:r>
        <w:rPr>
          <w:rStyle w:val="Pripombasklic"/>
        </w:rPr>
        <w:annotationRef/>
      </w:r>
      <w:r>
        <w:t>ta črka je podobna črki g (Goszpodin) ali h (Bogh) v rokopisu</w:t>
      </w:r>
    </w:p>
  </w:comment>
  <w:comment w:id="4" w:author="Nina Ditmajer" w:date="2021-07-28T11:35:00Z" w:initials="ND">
    <w:p w14:paraId="6EF3A6A6" w14:textId="1A6B3F84" w:rsidR="00372232" w:rsidRDefault="00372232">
      <w:pPr>
        <w:pStyle w:val="Pripombabesedilo"/>
      </w:pPr>
      <w:r>
        <w:rPr>
          <w:rStyle w:val="Pripombasklic"/>
        </w:rPr>
        <w:annotationRef/>
      </w:r>
      <w:r>
        <w:t>hotnica - vlačuga (Pleteršnik)</w:t>
      </w:r>
    </w:p>
  </w:comment>
  <w:comment w:id="5" w:author="Nina Ditmajer" w:date="2021-07-28T12:38:00Z" w:initials="ND">
    <w:p w14:paraId="1FD0EC9E" w14:textId="5D9FC801" w:rsidR="00372232" w:rsidRDefault="00372232">
      <w:pPr>
        <w:pStyle w:val="Pripombabesedilo"/>
      </w:pPr>
      <w:r>
        <w:rPr>
          <w:rStyle w:val="Pripombasklic"/>
        </w:rPr>
        <w:annotationRef/>
      </w:r>
      <w:r>
        <w:t>hohar - krvnik</w:t>
      </w:r>
    </w:p>
  </w:comment>
  <w:comment w:id="6" w:author="Nina Ditmajer" w:date="2021-07-28T12:42:00Z" w:initials="ND">
    <w:p w14:paraId="314540AB" w14:textId="4185F43C" w:rsidR="00372232" w:rsidRDefault="00372232">
      <w:pPr>
        <w:pStyle w:val="Pripombabesedilo"/>
      </w:pPr>
      <w:r>
        <w:rPr>
          <w:rStyle w:val="Pripombasklic"/>
        </w:rPr>
        <w:annotationRef/>
      </w:r>
      <w:r>
        <w:t>loter - prešuštnik</w:t>
      </w:r>
    </w:p>
  </w:comment>
  <w:comment w:id="7" w:author="Nina Ditmajer" w:date="2021-07-28T12:53:00Z" w:initials="ND">
    <w:p w14:paraId="75405A9B" w14:textId="51428F75" w:rsidR="00372232" w:rsidRDefault="00372232">
      <w:pPr>
        <w:pStyle w:val="Pripombabesedilo"/>
      </w:pPr>
      <w:r>
        <w:rPr>
          <w:rStyle w:val="Pripombasklic"/>
        </w:rPr>
        <w:annotationRef/>
      </w:r>
      <w:r>
        <w:t>lažec</w:t>
      </w:r>
    </w:p>
  </w:comment>
  <w:comment w:id="8" w:author="Nina Ditmajer" w:date="2021-07-28T13:03:00Z" w:initials="ND">
    <w:p w14:paraId="6ECFEA6A" w14:textId="79331965" w:rsidR="00372232" w:rsidRDefault="00372232">
      <w:pPr>
        <w:pStyle w:val="Pripombabesedilo"/>
      </w:pPr>
      <w:r>
        <w:rPr>
          <w:rStyle w:val="Pripombasklic"/>
        </w:rPr>
        <w:annotationRef/>
      </w:r>
      <w:r>
        <w:t>vre - že</w:t>
      </w:r>
    </w:p>
  </w:comment>
  <w:comment w:id="9" w:author="Nina Ditmajer" w:date="2021-07-28T13:07:00Z" w:initials="ND">
    <w:p w14:paraId="4BB994D7" w14:textId="049E3832" w:rsidR="00372232" w:rsidRDefault="00372232">
      <w:pPr>
        <w:pStyle w:val="Pripombabesedilo"/>
      </w:pPr>
      <w:r>
        <w:rPr>
          <w:rStyle w:val="Pripombasklic"/>
        </w:rPr>
        <w:annotationRef/>
      </w:r>
      <w:r>
        <w:t>stonjati - jokati</w:t>
      </w:r>
    </w:p>
  </w:comment>
  <w:comment w:id="10" w:author="Nina Ditmajer" w:date="2021-07-28T13:09:00Z" w:initials="ND">
    <w:p w14:paraId="2921D312" w14:textId="72E8A287" w:rsidR="00372232" w:rsidRDefault="00372232">
      <w:pPr>
        <w:pStyle w:val="Pripombabesedilo"/>
      </w:pPr>
      <w:r>
        <w:rPr>
          <w:rStyle w:val="Pripombasklic"/>
        </w:rPr>
        <w:annotationRef/>
      </w:r>
      <w:r>
        <w:t>manjkajo strani 99, 100, 101, 102</w:t>
      </w:r>
    </w:p>
  </w:comment>
  <w:comment w:id="11" w:author="Nina Ditmajer" w:date="2021-07-28T14:04:00Z" w:initials="ND">
    <w:p w14:paraId="680A09C6" w14:textId="56AB7DC5" w:rsidR="00372232" w:rsidRDefault="00372232">
      <w:pPr>
        <w:pStyle w:val="Pripombabesedilo"/>
      </w:pPr>
      <w:r>
        <w:rPr>
          <w:rStyle w:val="Pripombasklic"/>
        </w:rPr>
        <w:annotationRef/>
      </w:r>
      <w:r>
        <w:t>prekroto - zelo (Pleteršnik)</w:t>
      </w:r>
    </w:p>
  </w:comment>
  <w:comment w:id="12" w:author="Nina Ditmajer" w:date="2021-07-28T14:15:00Z" w:initials="ND">
    <w:p w14:paraId="0DB7F497" w14:textId="011F1087" w:rsidR="00372232" w:rsidRDefault="00372232">
      <w:pPr>
        <w:pStyle w:val="Pripombabesedilo"/>
      </w:pPr>
      <w:r>
        <w:rPr>
          <w:rStyle w:val="Pripombasklic"/>
        </w:rPr>
        <w:annotationRef/>
      </w:r>
      <w:r>
        <w:t>dvojiti - dvomiti</w:t>
      </w:r>
    </w:p>
  </w:comment>
  <w:comment w:id="13" w:author="Nina Ditmajer" w:date="2021-07-28T14:16:00Z" w:initials="ND">
    <w:p w14:paraId="7877F85A" w14:textId="4F892254" w:rsidR="00372232" w:rsidRDefault="00372232">
      <w:pPr>
        <w:pStyle w:val="Pripombabesedilo"/>
      </w:pPr>
      <w:r>
        <w:rPr>
          <w:rStyle w:val="Pripombasklic"/>
        </w:rPr>
        <w:annotationRef/>
      </w:r>
      <w:r>
        <w:t>batriviti - tolažiti, opogumljati</w:t>
      </w:r>
    </w:p>
  </w:comment>
  <w:comment w:id="14" w:author="Nina Ditmajer" w:date="2021-07-28T14:24:00Z" w:initials="ND">
    <w:p w14:paraId="7E3A7DAA" w14:textId="58F06444" w:rsidR="00372232" w:rsidRDefault="00372232">
      <w:pPr>
        <w:pStyle w:val="Pripombabesedilo"/>
      </w:pPr>
      <w:r>
        <w:rPr>
          <w:rStyle w:val="Pripombasklic"/>
        </w:rPr>
        <w:annotationRef/>
      </w:r>
      <w:r>
        <w:t>bis (dvakrat, ponoviti)</w:t>
      </w:r>
    </w:p>
  </w:comment>
  <w:comment w:id="15" w:author="Nina Ditmajer" w:date="2021-07-28T15:25:00Z" w:initials="ND">
    <w:p w14:paraId="5ECF7F7D" w14:textId="13426327" w:rsidR="00372232" w:rsidRDefault="00372232">
      <w:pPr>
        <w:pStyle w:val="Pripombabesedilo"/>
      </w:pPr>
      <w:r>
        <w:rPr>
          <w:rStyle w:val="Pripombasklic"/>
        </w:rPr>
        <w:annotationRef/>
      </w:r>
      <w:r>
        <w:t>kroto - zelo močno</w:t>
      </w:r>
    </w:p>
  </w:comment>
  <w:comment w:id="16" w:author="Nina Ditmajer" w:date="2021-07-29T10:22:00Z" w:initials="ND">
    <w:p w14:paraId="48BC5889" w14:textId="2E3F9342" w:rsidR="00372232" w:rsidRDefault="00372232">
      <w:pPr>
        <w:pStyle w:val="Pripombabesedilo"/>
      </w:pPr>
      <w:r>
        <w:rPr>
          <w:rStyle w:val="Pripombasklic"/>
        </w:rPr>
        <w:annotationRef/>
      </w:r>
      <w:r>
        <w:t xml:space="preserve">seznam svetopisemskih oseb: </w:t>
      </w:r>
      <w:r w:rsidRPr="002D5506">
        <w:t>https://ff.classics.si/wp-content/uploads/2016/02/Krasovec-Seznam-svetopisemskih-imen-1984.x30392.pdf</w:t>
      </w:r>
    </w:p>
  </w:comment>
  <w:comment w:id="17" w:author="Nina Ditmajer" w:date="2021-07-29T10:44:00Z" w:initials="ND">
    <w:p w14:paraId="7061B369" w14:textId="6FF2CF10" w:rsidR="00372232" w:rsidRDefault="00372232">
      <w:pPr>
        <w:pStyle w:val="Pripombabesedilo"/>
      </w:pPr>
      <w:r>
        <w:rPr>
          <w:rStyle w:val="Pripombasklic"/>
        </w:rPr>
        <w:annotationRef/>
      </w:r>
      <w:r>
        <w:t>tu je mišljeno izraelsko (judovsko) ljudstvo, ne današnja država</w:t>
      </w:r>
    </w:p>
  </w:comment>
  <w:comment w:id="18" w:author="Nina Ditmajer" w:date="2021-07-29T11:06:00Z" w:initials="ND">
    <w:p w14:paraId="5ABC47DD" w14:textId="133F42F4" w:rsidR="00372232" w:rsidRDefault="00372232">
      <w:pPr>
        <w:pStyle w:val="Pripombabesedilo"/>
      </w:pPr>
      <w:r>
        <w:rPr>
          <w:rStyle w:val="Pripombasklic"/>
        </w:rPr>
        <w:annotationRef/>
      </w:r>
      <w:r>
        <w:t>člek - človek (glej Novakov Slovar SKP)</w:t>
      </w:r>
    </w:p>
  </w:comment>
  <w:comment w:id="19" w:author="Nina Ditmajer" w:date="2021-07-29T11:46:00Z" w:initials="ND">
    <w:p w14:paraId="6E9AFA0F" w14:textId="214430F7" w:rsidR="00372232" w:rsidRDefault="00372232">
      <w:pPr>
        <w:pStyle w:val="Pripombabesedilo"/>
      </w:pPr>
      <w:r>
        <w:rPr>
          <w:rStyle w:val="Pripombasklic"/>
        </w:rPr>
        <w:annotationRef/>
      </w:r>
      <w:r>
        <w:t>pajš - ščit (glej SSKP)</w:t>
      </w:r>
    </w:p>
  </w:comment>
  <w:comment w:id="20" w:author="Nina Ditmajer" w:date="2021-07-29T11:53:00Z" w:initials="ND">
    <w:p w14:paraId="50DD3ABB" w14:textId="1DC6F87A" w:rsidR="00372232" w:rsidRDefault="00372232">
      <w:pPr>
        <w:pStyle w:val="Pripombabesedilo"/>
      </w:pPr>
      <w:r>
        <w:rPr>
          <w:rStyle w:val="Pripombasklic"/>
        </w:rPr>
        <w:annotationRef/>
      </w:r>
      <w:r>
        <w:t>kroto - močno</w:t>
      </w:r>
    </w:p>
  </w:comment>
  <w:comment w:id="21" w:author="Nina Ditmajer" w:date="2021-07-29T12:09:00Z" w:initials="ND">
    <w:p w14:paraId="5EB50F6D" w14:textId="1EC02AA6" w:rsidR="00372232" w:rsidRDefault="00372232">
      <w:pPr>
        <w:pStyle w:val="Pripombabesedilo"/>
      </w:pPr>
      <w:r>
        <w:rPr>
          <w:rStyle w:val="Pripombasklic"/>
        </w:rPr>
        <w:annotationRef/>
      </w:r>
      <w:r>
        <w:t>friško - naglo</w:t>
      </w:r>
    </w:p>
  </w:comment>
  <w:comment w:id="22" w:author="Nina Ditmajer" w:date="2021-07-29T13:55:00Z" w:initials="ND">
    <w:p w14:paraId="0E8225A6" w14:textId="14C7A47D" w:rsidR="004601F3" w:rsidRDefault="004601F3">
      <w:pPr>
        <w:pStyle w:val="Pripombabesedilo"/>
      </w:pPr>
      <w:r>
        <w:rPr>
          <w:rStyle w:val="Pripombasklic"/>
        </w:rPr>
        <w:annotationRef/>
      </w:r>
      <w:r>
        <w:t>verjetno gre za dve besedi: jus bi</w:t>
      </w:r>
    </w:p>
  </w:comment>
  <w:comment w:id="23" w:author="Nina Ditmajer" w:date="2021-07-29T13:52:00Z" w:initials="ND">
    <w:p w14:paraId="65D5A381" w14:textId="4754162B" w:rsidR="004601F3" w:rsidRDefault="004601F3">
      <w:pPr>
        <w:pStyle w:val="Pripombabesedilo"/>
      </w:pPr>
      <w:r>
        <w:rPr>
          <w:rStyle w:val="Pripombasklic"/>
        </w:rPr>
        <w:annotationRef/>
      </w:r>
      <w:r>
        <w:t>prišesni oz. prišestni - prihodnji</w:t>
      </w:r>
    </w:p>
  </w:comment>
  <w:comment w:id="24" w:author="Nina Ditmajer" w:date="2021-07-29T14:40:00Z" w:initials="ND">
    <w:p w14:paraId="38B99F46" w14:textId="4F77C240" w:rsidR="003B22F3" w:rsidRDefault="003B22F3">
      <w:pPr>
        <w:pStyle w:val="Pripombabesedilo"/>
      </w:pPr>
      <w:r>
        <w:rPr>
          <w:rStyle w:val="Pripombasklic"/>
        </w:rPr>
        <w:annotationRef/>
      </w:r>
      <w:r>
        <w:t>marha - živina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11E80" w15:done="0"/>
  <w15:commentEx w15:paraId="3D1686A0" w15:done="0"/>
  <w15:commentEx w15:paraId="299DE4EE" w15:done="0"/>
  <w15:commentEx w15:paraId="139962DE" w15:done="0"/>
  <w15:commentEx w15:paraId="6EF3A6A6" w15:done="0"/>
  <w15:commentEx w15:paraId="1FD0EC9E" w15:done="0"/>
  <w15:commentEx w15:paraId="314540AB" w15:done="0"/>
  <w15:commentEx w15:paraId="75405A9B" w15:done="0"/>
  <w15:commentEx w15:paraId="6ECFEA6A" w15:done="0"/>
  <w15:commentEx w15:paraId="4BB994D7" w15:done="0"/>
  <w15:commentEx w15:paraId="2921D312" w15:done="0"/>
  <w15:commentEx w15:paraId="680A09C6" w15:done="0"/>
  <w15:commentEx w15:paraId="0DB7F497" w15:done="0"/>
  <w15:commentEx w15:paraId="7877F85A" w15:done="0"/>
  <w15:commentEx w15:paraId="7E3A7DAA" w15:done="0"/>
  <w15:commentEx w15:paraId="5ECF7F7D" w15:done="0"/>
  <w15:commentEx w15:paraId="48BC5889" w15:done="0"/>
  <w15:commentEx w15:paraId="7061B369" w15:done="0"/>
  <w15:commentEx w15:paraId="5ABC47DD" w15:done="0"/>
  <w15:commentEx w15:paraId="6E9AFA0F" w15:done="0"/>
  <w15:commentEx w15:paraId="50DD3ABB" w15:done="0"/>
  <w15:commentEx w15:paraId="5EB50F6D" w15:done="0"/>
  <w15:commentEx w15:paraId="0E8225A6" w15:done="0"/>
  <w15:commentEx w15:paraId="65D5A381" w15:done="0"/>
  <w15:commentEx w15:paraId="38B99F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152B3"/>
    <w:rsid w:val="00022C8D"/>
    <w:rsid w:val="00046E83"/>
    <w:rsid w:val="0006234B"/>
    <w:rsid w:val="000664FF"/>
    <w:rsid w:val="00072246"/>
    <w:rsid w:val="0009638A"/>
    <w:rsid w:val="000B28E9"/>
    <w:rsid w:val="000E0CD3"/>
    <w:rsid w:val="000E1FD6"/>
    <w:rsid w:val="00101D8B"/>
    <w:rsid w:val="00106C2E"/>
    <w:rsid w:val="0012286C"/>
    <w:rsid w:val="00135BDE"/>
    <w:rsid w:val="00176419"/>
    <w:rsid w:val="00185164"/>
    <w:rsid w:val="00197B12"/>
    <w:rsid w:val="001A030F"/>
    <w:rsid w:val="001C7977"/>
    <w:rsid w:val="00200D0F"/>
    <w:rsid w:val="002276C6"/>
    <w:rsid w:val="00237BED"/>
    <w:rsid w:val="00240371"/>
    <w:rsid w:val="0026716E"/>
    <w:rsid w:val="002A0F87"/>
    <w:rsid w:val="002B09BD"/>
    <w:rsid w:val="002B0DB0"/>
    <w:rsid w:val="002D5506"/>
    <w:rsid w:val="00333BC6"/>
    <w:rsid w:val="00372232"/>
    <w:rsid w:val="00373DC3"/>
    <w:rsid w:val="003872C6"/>
    <w:rsid w:val="00387C5B"/>
    <w:rsid w:val="00393CD7"/>
    <w:rsid w:val="00397AEA"/>
    <w:rsid w:val="003B22F3"/>
    <w:rsid w:val="003C4DFF"/>
    <w:rsid w:val="003F460B"/>
    <w:rsid w:val="003F4CB9"/>
    <w:rsid w:val="003F61F7"/>
    <w:rsid w:val="003F75C4"/>
    <w:rsid w:val="00414499"/>
    <w:rsid w:val="004601F3"/>
    <w:rsid w:val="004628D3"/>
    <w:rsid w:val="0047668D"/>
    <w:rsid w:val="00486360"/>
    <w:rsid w:val="00495A3E"/>
    <w:rsid w:val="004C62C7"/>
    <w:rsid w:val="0052019B"/>
    <w:rsid w:val="00587DCC"/>
    <w:rsid w:val="005969CB"/>
    <w:rsid w:val="005A301A"/>
    <w:rsid w:val="005C0567"/>
    <w:rsid w:val="005C382C"/>
    <w:rsid w:val="005F681C"/>
    <w:rsid w:val="00670AE6"/>
    <w:rsid w:val="0068374D"/>
    <w:rsid w:val="00696062"/>
    <w:rsid w:val="00697502"/>
    <w:rsid w:val="006A0CD0"/>
    <w:rsid w:val="006D656C"/>
    <w:rsid w:val="006F33B8"/>
    <w:rsid w:val="007122F8"/>
    <w:rsid w:val="00733DA5"/>
    <w:rsid w:val="00741E28"/>
    <w:rsid w:val="00760735"/>
    <w:rsid w:val="00763446"/>
    <w:rsid w:val="00784E56"/>
    <w:rsid w:val="007D24E8"/>
    <w:rsid w:val="007D3DA8"/>
    <w:rsid w:val="007E28E3"/>
    <w:rsid w:val="007E3F12"/>
    <w:rsid w:val="007E67FA"/>
    <w:rsid w:val="00834E56"/>
    <w:rsid w:val="00847244"/>
    <w:rsid w:val="00855945"/>
    <w:rsid w:val="00861052"/>
    <w:rsid w:val="00863E85"/>
    <w:rsid w:val="00872F81"/>
    <w:rsid w:val="008755BA"/>
    <w:rsid w:val="00885361"/>
    <w:rsid w:val="008B780A"/>
    <w:rsid w:val="008D1EC5"/>
    <w:rsid w:val="008E1399"/>
    <w:rsid w:val="008F2A58"/>
    <w:rsid w:val="008F32FB"/>
    <w:rsid w:val="00910F16"/>
    <w:rsid w:val="00913B06"/>
    <w:rsid w:val="0092612C"/>
    <w:rsid w:val="009338BD"/>
    <w:rsid w:val="00961997"/>
    <w:rsid w:val="009738D8"/>
    <w:rsid w:val="009A7592"/>
    <w:rsid w:val="009C6A53"/>
    <w:rsid w:val="009D0F01"/>
    <w:rsid w:val="009D2340"/>
    <w:rsid w:val="009D65C9"/>
    <w:rsid w:val="009F1A04"/>
    <w:rsid w:val="009F64A8"/>
    <w:rsid w:val="00A034BB"/>
    <w:rsid w:val="00AA467B"/>
    <w:rsid w:val="00AA663B"/>
    <w:rsid w:val="00AC4B41"/>
    <w:rsid w:val="00B06CAA"/>
    <w:rsid w:val="00B306D3"/>
    <w:rsid w:val="00BA5195"/>
    <w:rsid w:val="00BD79D3"/>
    <w:rsid w:val="00C13CF3"/>
    <w:rsid w:val="00C238B1"/>
    <w:rsid w:val="00C263CF"/>
    <w:rsid w:val="00C30B41"/>
    <w:rsid w:val="00C42150"/>
    <w:rsid w:val="00C72215"/>
    <w:rsid w:val="00C95BF1"/>
    <w:rsid w:val="00CA2812"/>
    <w:rsid w:val="00CB45CB"/>
    <w:rsid w:val="00CC2BC5"/>
    <w:rsid w:val="00D52354"/>
    <w:rsid w:val="00D57747"/>
    <w:rsid w:val="00D61ED4"/>
    <w:rsid w:val="00D861E3"/>
    <w:rsid w:val="00D91444"/>
    <w:rsid w:val="00DB3105"/>
    <w:rsid w:val="00DD0632"/>
    <w:rsid w:val="00DF4C74"/>
    <w:rsid w:val="00E25237"/>
    <w:rsid w:val="00E41471"/>
    <w:rsid w:val="00E427BC"/>
    <w:rsid w:val="00E76CCF"/>
    <w:rsid w:val="00EA6CD5"/>
    <w:rsid w:val="00EE2065"/>
    <w:rsid w:val="00F161FF"/>
    <w:rsid w:val="00F1792A"/>
    <w:rsid w:val="00F63B00"/>
    <w:rsid w:val="00F84C07"/>
    <w:rsid w:val="00F86E66"/>
    <w:rsid w:val="00F919B6"/>
    <w:rsid w:val="00FA6670"/>
    <w:rsid w:val="00FC68BC"/>
    <w:rsid w:val="00FD57A0"/>
    <w:rsid w:val="00FD628F"/>
    <w:rsid w:val="00FE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A4530428-033D-4B00-8780-2A90E95C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25</Pages>
  <Words>3311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116</cp:revision>
  <dcterms:created xsi:type="dcterms:W3CDTF">2021-07-21T09:42:00Z</dcterms:created>
  <dcterms:modified xsi:type="dcterms:W3CDTF">2021-07-29T13:09:00Z</dcterms:modified>
</cp:coreProperties>
</file>